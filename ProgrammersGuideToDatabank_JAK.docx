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A3C5F" w14:textId="61048FF6" w:rsidR="00F75A45" w:rsidRPr="00F75A45" w:rsidRDefault="00F75A45" w:rsidP="0099300D">
      <w:pPr>
        <w:jc w:val="center"/>
        <w:outlineLvl w:val="0"/>
        <w:rPr>
          <w:sz w:val="44"/>
        </w:rPr>
      </w:pPr>
      <w:r w:rsidRPr="00F75A45">
        <w:rPr>
          <w:sz w:val="44"/>
        </w:rPr>
        <w:t>Programmer’s Guide to using Data</w:t>
      </w:r>
      <w:r w:rsidR="00536B52">
        <w:rPr>
          <w:sz w:val="44"/>
        </w:rPr>
        <w:t>bank</w:t>
      </w:r>
    </w:p>
    <w:p w14:paraId="57DAC7E6" w14:textId="77777777" w:rsidR="00F75A45" w:rsidRDefault="00F75A45" w:rsidP="004E79A7">
      <w:pPr>
        <w:rPr>
          <w:sz w:val="24"/>
        </w:rPr>
      </w:pPr>
    </w:p>
    <w:p w14:paraId="26A930A5" w14:textId="77777777" w:rsidR="00F91AF5" w:rsidRDefault="00F91AF5" w:rsidP="004E79A7">
      <w:pPr>
        <w:rPr>
          <w:sz w:val="24"/>
        </w:rPr>
      </w:pPr>
    </w:p>
    <w:p w14:paraId="01BBA9BB" w14:textId="176B096F" w:rsidR="005B68B5" w:rsidRDefault="005B68B5" w:rsidP="004E79A7">
      <w:pPr>
        <w:rPr>
          <w:sz w:val="24"/>
        </w:rPr>
      </w:pPr>
      <w:r>
        <w:rPr>
          <w:sz w:val="24"/>
        </w:rPr>
        <w:t>Foreword:</w:t>
      </w:r>
    </w:p>
    <w:p w14:paraId="7DDACB22" w14:textId="6839053D" w:rsidR="0082793F" w:rsidRDefault="005B68B5" w:rsidP="004E79A7">
      <w:pPr>
        <w:rPr>
          <w:sz w:val="24"/>
        </w:rPr>
      </w:pPr>
      <w:r>
        <w:rPr>
          <w:sz w:val="24"/>
        </w:rPr>
        <w:t>This is an</w:t>
      </w:r>
      <w:r w:rsidR="00F75A45">
        <w:rPr>
          <w:sz w:val="24"/>
        </w:rPr>
        <w:t xml:space="preserve"> instructional</w:t>
      </w:r>
      <w:r w:rsidR="00F75A45" w:rsidRPr="00F75A45">
        <w:rPr>
          <w:sz w:val="24"/>
        </w:rPr>
        <w:t xml:space="preserve"> </w:t>
      </w:r>
      <w:r w:rsidR="00F75A45">
        <w:rPr>
          <w:sz w:val="24"/>
        </w:rPr>
        <w:t>g</w:t>
      </w:r>
      <w:r w:rsidR="00F75A45" w:rsidRPr="00F75A45">
        <w:rPr>
          <w:sz w:val="24"/>
        </w:rPr>
        <w:t xml:space="preserve">uide to using the </w:t>
      </w:r>
      <w:r w:rsidR="00F91AF5">
        <w:rPr>
          <w:sz w:val="24"/>
        </w:rPr>
        <w:t>python-coded</w:t>
      </w:r>
      <w:r w:rsidR="00F75A45">
        <w:rPr>
          <w:sz w:val="24"/>
        </w:rPr>
        <w:t xml:space="preserve"> </w:t>
      </w:r>
      <w:r w:rsidR="00F75A45" w:rsidRPr="00F75A45">
        <w:rPr>
          <w:sz w:val="24"/>
        </w:rPr>
        <w:t>Data</w:t>
      </w:r>
      <w:r w:rsidR="00536B52">
        <w:rPr>
          <w:sz w:val="24"/>
        </w:rPr>
        <w:t>bank</w:t>
      </w:r>
      <w:r w:rsidR="00F91AF5">
        <w:rPr>
          <w:sz w:val="24"/>
        </w:rPr>
        <w:t xml:space="preserve"> package</w:t>
      </w:r>
      <w:r w:rsidR="00F75A45" w:rsidRPr="00F75A45">
        <w:rPr>
          <w:sz w:val="24"/>
        </w:rPr>
        <w:t xml:space="preserve"> developed for</w:t>
      </w:r>
      <w:r w:rsidR="00F75A45">
        <w:rPr>
          <w:sz w:val="24"/>
        </w:rPr>
        <w:t xml:space="preserve"> use in</w:t>
      </w:r>
      <w:r w:rsidR="00F75A45" w:rsidRPr="00F75A45">
        <w:rPr>
          <w:sz w:val="24"/>
        </w:rPr>
        <w:t xml:space="preserve"> the</w:t>
      </w:r>
      <w:r w:rsidR="00F75A45">
        <w:rPr>
          <w:sz w:val="24"/>
        </w:rPr>
        <w:t xml:space="preserve"> yet-to-be-coded</w:t>
      </w:r>
      <w:r w:rsidR="00F75A45" w:rsidRPr="00F75A45">
        <w:rPr>
          <w:sz w:val="24"/>
        </w:rPr>
        <w:t xml:space="preserve"> Great Lakes Regulation and Routing Model (GLRRM).</w:t>
      </w:r>
      <w:r w:rsidR="00F91AF5">
        <w:rPr>
          <w:sz w:val="24"/>
        </w:rPr>
        <w:t xml:space="preserve">  Databank</w:t>
      </w:r>
      <w:r>
        <w:rPr>
          <w:sz w:val="24"/>
        </w:rPr>
        <w:t xml:space="preserve"> </w:t>
      </w:r>
      <w:r w:rsidR="00F91AF5">
        <w:rPr>
          <w:sz w:val="24"/>
        </w:rPr>
        <w:t>provides functionality that will serve</w:t>
      </w:r>
      <w:r>
        <w:rPr>
          <w:sz w:val="24"/>
        </w:rPr>
        <w:t xml:space="preserve"> as a backbone </w:t>
      </w:r>
      <w:r w:rsidR="00F91AF5">
        <w:rPr>
          <w:sz w:val="24"/>
        </w:rPr>
        <w:t>for handling data used by the new GLRRM.  Like any python package, its modules can be imported and used interactively or called by other</w:t>
      </w:r>
      <w:r w:rsidR="00DE5C91">
        <w:rPr>
          <w:sz w:val="24"/>
        </w:rPr>
        <w:t xml:space="preserve"> python scripts.  </w:t>
      </w:r>
      <w:r w:rsidR="00F91AF5">
        <w:rPr>
          <w:sz w:val="24"/>
        </w:rPr>
        <w:t>Throughout this documentation, the term “user” will refer to whom/whatever is calling databank’s functions and methods whether it be an a</w:t>
      </w:r>
      <w:r w:rsidR="00B92292">
        <w:rPr>
          <w:sz w:val="24"/>
        </w:rPr>
        <w:t>ctual person</w:t>
      </w:r>
      <w:r w:rsidR="00DE5C91">
        <w:rPr>
          <w:sz w:val="24"/>
        </w:rPr>
        <w:t xml:space="preserve"> (model developer)</w:t>
      </w:r>
      <w:r w:rsidR="00B92292">
        <w:rPr>
          <w:sz w:val="24"/>
        </w:rPr>
        <w:t xml:space="preserve"> or a routing</w:t>
      </w:r>
      <w:r w:rsidR="00F91AF5">
        <w:rPr>
          <w:sz w:val="24"/>
        </w:rPr>
        <w:t xml:space="preserve"> model.</w:t>
      </w:r>
    </w:p>
    <w:p w14:paraId="3A57634B" w14:textId="77777777" w:rsidR="0068521B" w:rsidRDefault="0068521B" w:rsidP="004E79A7">
      <w:pPr>
        <w:rPr>
          <w:sz w:val="24"/>
        </w:rPr>
      </w:pPr>
    </w:p>
    <w:p w14:paraId="4588F61C" w14:textId="77777777" w:rsidR="0068521B" w:rsidRDefault="0068521B" w:rsidP="004E79A7">
      <w:pPr>
        <w:rPr>
          <w:sz w:val="24"/>
        </w:rPr>
      </w:pPr>
    </w:p>
    <w:p w14:paraId="32565D0D" w14:textId="49997125" w:rsidR="0068521B" w:rsidRDefault="0068521B" w:rsidP="0068521B">
      <w:pPr>
        <w:rPr>
          <w:sz w:val="24"/>
        </w:rPr>
      </w:pPr>
      <w:r>
        <w:rPr>
          <w:sz w:val="24"/>
        </w:rPr>
        <w:t>Table of Contents:</w:t>
      </w:r>
    </w:p>
    <w:p w14:paraId="363C7D23" w14:textId="096322D5" w:rsidR="0068521B" w:rsidRPr="00DE5C91" w:rsidRDefault="0068521B" w:rsidP="00DE5C91">
      <w:pPr>
        <w:pStyle w:val="ListParagraph"/>
        <w:numPr>
          <w:ilvl w:val="0"/>
          <w:numId w:val="9"/>
        </w:numPr>
        <w:rPr>
          <w:sz w:val="24"/>
        </w:rPr>
      </w:pPr>
      <w:r w:rsidRPr="00DE5C91">
        <w:rPr>
          <w:sz w:val="24"/>
        </w:rPr>
        <w:t>Background</w:t>
      </w:r>
    </w:p>
    <w:p w14:paraId="1E967295" w14:textId="07BB103E" w:rsidR="0068521B" w:rsidRPr="00DE5C91" w:rsidRDefault="0068521B" w:rsidP="00DE5C91">
      <w:pPr>
        <w:pStyle w:val="ListParagraph"/>
        <w:numPr>
          <w:ilvl w:val="0"/>
          <w:numId w:val="9"/>
        </w:numPr>
        <w:rPr>
          <w:sz w:val="24"/>
        </w:rPr>
      </w:pPr>
      <w:r w:rsidRPr="00DE5C91">
        <w:rPr>
          <w:sz w:val="24"/>
        </w:rPr>
        <w:t>Overview</w:t>
      </w:r>
    </w:p>
    <w:p w14:paraId="4DAFD827" w14:textId="0C358D7B" w:rsidR="00F75A45" w:rsidRDefault="0068521B" w:rsidP="004E79A7">
      <w:pPr>
        <w:pStyle w:val="ListParagraph"/>
        <w:numPr>
          <w:ilvl w:val="0"/>
          <w:numId w:val="9"/>
        </w:numPr>
        <w:rPr>
          <w:sz w:val="24"/>
        </w:rPr>
      </w:pPr>
      <w:r w:rsidRPr="00DE5C91">
        <w:rPr>
          <w:sz w:val="24"/>
        </w:rPr>
        <w:t>Getting Started</w:t>
      </w:r>
    </w:p>
    <w:p w14:paraId="7D8157EF" w14:textId="66176B20" w:rsidR="00DE5C91" w:rsidRPr="00DE5C91" w:rsidRDefault="00DE5C91" w:rsidP="004E79A7">
      <w:pPr>
        <w:pStyle w:val="ListParagraph"/>
        <w:numPr>
          <w:ilvl w:val="0"/>
          <w:numId w:val="9"/>
        </w:numPr>
        <w:rPr>
          <w:sz w:val="24"/>
        </w:rPr>
      </w:pPr>
      <w:r>
        <w:rPr>
          <w:sz w:val="24"/>
        </w:rPr>
        <w:t>Module Documentation</w:t>
      </w:r>
      <w:r>
        <w:rPr>
          <w:sz w:val="24"/>
        </w:rPr>
        <w:br/>
      </w:r>
    </w:p>
    <w:p w14:paraId="6E04334C" w14:textId="3A3E8FC7" w:rsidR="00F75A45" w:rsidRPr="0068521B" w:rsidRDefault="0068521B" w:rsidP="0068521B">
      <w:pPr>
        <w:outlineLvl w:val="0"/>
        <w:rPr>
          <w:b/>
          <w:sz w:val="36"/>
        </w:rPr>
      </w:pPr>
      <w:r w:rsidRPr="0068521B">
        <w:rPr>
          <w:b/>
          <w:sz w:val="36"/>
        </w:rPr>
        <w:t xml:space="preserve">1. </w:t>
      </w:r>
      <w:r w:rsidR="004E79A7" w:rsidRPr="0068521B">
        <w:rPr>
          <w:b/>
          <w:sz w:val="36"/>
        </w:rPr>
        <w:t>Background</w:t>
      </w:r>
    </w:p>
    <w:p w14:paraId="3230D05D" w14:textId="77777777" w:rsidR="004E79A7" w:rsidRPr="004E79A7" w:rsidRDefault="004E79A7" w:rsidP="004E79A7">
      <w:pPr>
        <w:rPr>
          <w:b/>
        </w:rPr>
      </w:pPr>
    </w:p>
    <w:p w14:paraId="15B64D0A" w14:textId="4F04C985" w:rsidR="004A3E8F" w:rsidRDefault="004A3E8F" w:rsidP="00FA3B8E">
      <w:pPr>
        <w:ind w:left="270"/>
      </w:pPr>
      <w:r>
        <w:t xml:space="preserve">The Coordinated Great Lakes Regulation and Routing Model (CGLRRM) was developed in the mid-1990s by Matt McPherson of the US Army Corps of Engineers (Detroit District).  He coded that model in Fortran, specifically the Fortran 77 dialect, for a number of good reasons. It was the programming language most universally used by the partners on the project, and most of the existing individual component models (Lake Superior regulation, MidLakes routing, etc) existed as Fortran code.  As new developers tried to modify the CGLRRM ten to fifteen years later for use in the International Upper Great Lakes Study, it became clear that changes in technology </w:t>
      </w:r>
      <w:r w:rsidR="00EE5F6B">
        <w:t>were going to necessitate development of a new model framework</w:t>
      </w:r>
      <w:r>
        <w:t>. One of the significant issues with the CGLRRM is</w:t>
      </w:r>
      <w:r w:rsidR="00EE5F6B">
        <w:t xml:space="preserve"> related to how Fortran 77 handles data storage and sharing between modules. The CGLRRM makes extensively use of COMMON blocks, the primary means for global information sharing in Fortran 77.  COMMON blocks are a potentially powerful tool for the programmer, but they also have very high potential for causing issues when they are not coded correctly. Without detailing issues, after the IUGLS update issues were found that don’t seem to have any negative results, but underscore the pitfalls of the technology. </w:t>
      </w:r>
      <w:r w:rsidR="002E2F2B">
        <w:t xml:space="preserve">(preceding sentence is hard to understand) </w:t>
      </w:r>
      <w:r w:rsidR="00EE5F6B">
        <w:t>Accordingly, when development of the new model framework was discussed, a major focus was internal data handling.</w:t>
      </w:r>
    </w:p>
    <w:p w14:paraId="0DB63687" w14:textId="77777777" w:rsidR="00EE5F6B" w:rsidRDefault="00EE5F6B" w:rsidP="00FA3B8E"/>
    <w:p w14:paraId="22568DDF" w14:textId="68BDD5EB" w:rsidR="004A3E8F" w:rsidRDefault="008572D7" w:rsidP="00FA3B8E">
      <w:pPr>
        <w:ind w:left="270"/>
      </w:pPr>
      <w:r>
        <w:t xml:space="preserve">The way COMMON blocks work </w:t>
      </w:r>
      <w:r w:rsidR="00875C81">
        <w:t>can be described with</w:t>
      </w:r>
      <w:r>
        <w:t xml:space="preserve"> the analogy of a table</w:t>
      </w:r>
      <w:r w:rsidR="00EE5F6B">
        <w:t xml:space="preserve">. All of the various data items (represented by sheets of paper with data on them) are spread out on the table, and the various component models are told, “Add what you have. </w:t>
      </w:r>
      <w:r w:rsidR="00A31B06">
        <w:t xml:space="preserve">Grab what you need. Replace items if you want.” But there are no labels on the papers; they just have the data values. Every model has to “know” exactly where on the table is the page with the numbers it needs. The problem is that model A might accidentally put the net basin supplies for Lake Michigan in the spot where another model thinks is the spot for Niagara River flows. And there is no means to verify that, other than very careful coding by a programmer who understands the nuances of data typing, array alignment, etc.  Many of the coders working on the development of these models are primarily physical scientists. They have a thorough understanding of the physical model they are building, but programming is a secondary skill for them, and they often do not have the detailed understanding of data representation and other relevant computing issues.  </w:t>
      </w:r>
    </w:p>
    <w:p w14:paraId="6D8D59A8" w14:textId="77777777" w:rsidR="00A31B06" w:rsidRDefault="00A31B06" w:rsidP="00FA3B8E"/>
    <w:p w14:paraId="62B58454" w14:textId="2EC96F77" w:rsidR="004A3E8F" w:rsidRDefault="00A31B06" w:rsidP="00FA3B8E">
      <w:pPr>
        <w:ind w:left="270"/>
      </w:pPr>
      <w:r>
        <w:t>Thus, w</w:t>
      </w:r>
      <w:r w:rsidR="004A3E8F">
        <w:t xml:space="preserve">hen developing a data repository for use with the GLRRM, </w:t>
      </w:r>
      <w:r w:rsidR="008572D7">
        <w:t>the goal was to</w:t>
      </w:r>
      <w:r>
        <w:t xml:space="preserve"> build something more robust.  </w:t>
      </w:r>
      <w:r w:rsidR="008572D7">
        <w:t>T</w:t>
      </w:r>
      <w:r w:rsidR="004A3E8F">
        <w:t>he analogy of a bank vault</w:t>
      </w:r>
      <w:r w:rsidR="008572D7">
        <w:t xml:space="preserve"> is appropriate here</w:t>
      </w:r>
      <w:r w:rsidR="004A3E8F">
        <w:t xml:space="preserve">. </w:t>
      </w:r>
      <w:r w:rsidR="00875C81">
        <w:t xml:space="preserve"> </w:t>
      </w:r>
      <w:r>
        <w:t xml:space="preserve">Rather than just spreading out the data on a table for every </w:t>
      </w:r>
      <w:r w:rsidR="00B92292">
        <w:t xml:space="preserve">component </w:t>
      </w:r>
      <w:r>
        <w:t>model to use and, more importantly, modify</w:t>
      </w:r>
      <w:r w:rsidR="004E79A7">
        <w:t xml:space="preserve"> at will, the data will be stored in the </w:t>
      </w:r>
      <w:r w:rsidR="00B92292">
        <w:t>vault.  The models</w:t>
      </w:r>
      <w:r w:rsidR="004E79A7">
        <w:t xml:space="preserve"> </w:t>
      </w:r>
      <w:r w:rsidR="00B92292">
        <w:lastRenderedPageBreak/>
        <w:t xml:space="preserve">(users) </w:t>
      </w:r>
      <w:r w:rsidR="004E79A7">
        <w:t xml:space="preserve">are not allowed to access the vault directly; rather they go through a teller.  To get data, they simply request what they want and the teller retrieves the appropriate file from the vault, giving them a copy. When they want to store data, they give the data to the teller along with a description of exactly what they are storing, and the teller stores it in the vault, replacing </w:t>
      </w:r>
      <w:r w:rsidR="005748EA">
        <w:t xml:space="preserve">or appending </w:t>
      </w:r>
      <w:r w:rsidR="004E79A7">
        <w:t>any existing data with the same description.</w:t>
      </w:r>
      <w:r w:rsidR="00A40210">
        <w:t xml:space="preserve">  The role of the teller in this scenario is acted out </w:t>
      </w:r>
      <w:r w:rsidR="00536B52">
        <w:t>by the Databank</w:t>
      </w:r>
      <w:r w:rsidR="00A40210">
        <w:t xml:space="preserve"> module which is essentially a comprehensive </w:t>
      </w:r>
      <w:r w:rsidR="0010369D">
        <w:t>data handler.</w:t>
      </w:r>
    </w:p>
    <w:p w14:paraId="68A285EC" w14:textId="77777777" w:rsidR="00814FEB" w:rsidRDefault="00814FEB" w:rsidP="00FA3B8E"/>
    <w:p w14:paraId="3DF88ECB" w14:textId="7263B3FC" w:rsidR="00814FEB" w:rsidRDefault="00814FEB" w:rsidP="00FA3B8E">
      <w:pPr>
        <w:ind w:left="270"/>
      </w:pPr>
      <w:r>
        <w:t>Subsequent discussions by the team tasked with developing the GLRRM settled on Python as the development language, and development of the data repository was assigned to Tim Hunter at NOAA’s Great Lakes Environmental Research Laboratory</w:t>
      </w:r>
      <w:r w:rsidR="002D0383">
        <w:t xml:space="preserve"> (GLERL)</w:t>
      </w:r>
      <w:r>
        <w:t xml:space="preserve">. Funding was received from the Inland Waters Initiate to also fund work by an additional (student?) programmer on this part of the project.  </w:t>
      </w:r>
      <w:r w:rsidR="002D0383">
        <w:t xml:space="preserve">Due to a number of issues, including scheduling, </w:t>
      </w:r>
      <w:r>
        <w:t xml:space="preserve">GLERL leadership </w:t>
      </w:r>
      <w:r w:rsidR="002D0383">
        <w:t xml:space="preserve">decided to assign this funding to James Kessler, an employee of the Cooperative Institute for Great Lakes Research (CIGLR) who is located at GLERL’s laboratory.  Tim and James </w:t>
      </w:r>
      <w:r w:rsidR="0010369D">
        <w:t>developed</w:t>
      </w:r>
      <w:r w:rsidR="002D0383">
        <w:t xml:space="preserve"> the </w:t>
      </w:r>
      <w:r w:rsidR="0010369D">
        <w:t xml:space="preserve">data </w:t>
      </w:r>
      <w:r w:rsidR="002D0383">
        <w:t xml:space="preserve">repository </w:t>
      </w:r>
      <w:r w:rsidR="0010369D">
        <w:t xml:space="preserve">functionality </w:t>
      </w:r>
      <w:r w:rsidR="002D0383">
        <w:t>along with associated file I/O procedures.</w:t>
      </w:r>
    </w:p>
    <w:p w14:paraId="038AD658" w14:textId="77777777" w:rsidR="00A31B06" w:rsidRDefault="00A31B06" w:rsidP="004E79A7"/>
    <w:p w14:paraId="004DA439" w14:textId="77777777" w:rsidR="00814FEB" w:rsidRDefault="00814FEB" w:rsidP="004E79A7"/>
    <w:p w14:paraId="3DA1BF4D" w14:textId="77777777" w:rsidR="00FA3B8E" w:rsidRDefault="00FA3B8E" w:rsidP="004E79A7"/>
    <w:p w14:paraId="0134C758" w14:textId="0D1EA01C" w:rsidR="00A31B06" w:rsidRPr="0068521B" w:rsidRDefault="0068521B" w:rsidP="0099300D">
      <w:pPr>
        <w:outlineLvl w:val="0"/>
        <w:rPr>
          <w:b/>
          <w:sz w:val="32"/>
        </w:rPr>
      </w:pPr>
      <w:r w:rsidRPr="0068521B">
        <w:rPr>
          <w:b/>
          <w:sz w:val="32"/>
        </w:rPr>
        <w:t xml:space="preserve">2. </w:t>
      </w:r>
      <w:r w:rsidR="002D0383" w:rsidRPr="0068521B">
        <w:rPr>
          <w:b/>
          <w:sz w:val="32"/>
        </w:rPr>
        <w:t>Overview</w:t>
      </w:r>
    </w:p>
    <w:p w14:paraId="797C620B" w14:textId="77777777" w:rsidR="005748EA" w:rsidRPr="002D0383" w:rsidRDefault="005748EA" w:rsidP="004E79A7">
      <w:pPr>
        <w:rPr>
          <w:b/>
        </w:rPr>
      </w:pPr>
    </w:p>
    <w:p w14:paraId="0363EF1E" w14:textId="3D48C264" w:rsidR="00201447" w:rsidRDefault="00505139" w:rsidP="0025328A">
      <w:pPr>
        <w:ind w:left="270"/>
      </w:pPr>
      <w:r>
        <w:t>The d</w:t>
      </w:r>
      <w:r w:rsidR="0025328A">
        <w:t>atabank</w:t>
      </w:r>
      <w:r w:rsidR="00A40210">
        <w:t xml:space="preserve"> module </w:t>
      </w:r>
      <w:r w:rsidR="00D93D23">
        <w:t xml:space="preserve">uses objects of class </w:t>
      </w:r>
      <w:r w:rsidR="00A87CB8">
        <w:t>DataSeries</w:t>
      </w:r>
      <w:r w:rsidR="00D93D23">
        <w:t xml:space="preserve"> to</w:t>
      </w:r>
      <w:r w:rsidR="002D0383">
        <w:t xml:space="preserve"> </w:t>
      </w:r>
      <w:r w:rsidR="0025328A">
        <w:t>store</w:t>
      </w:r>
      <w:r w:rsidR="005748EA">
        <w:t xml:space="preserve"> all the physical data </w:t>
      </w:r>
      <w:r w:rsidR="00A40210">
        <w:t xml:space="preserve">that </w:t>
      </w:r>
      <w:r w:rsidR="00D93D23">
        <w:t xml:space="preserve">will be used and </w:t>
      </w:r>
      <w:r w:rsidR="00536B52">
        <w:t>created by the (to be developed) routing and regulation models</w:t>
      </w:r>
      <w:r w:rsidR="00A87CB8">
        <w:t xml:space="preserve"> </w:t>
      </w:r>
      <w:r w:rsidR="0025328A">
        <w:t>(</w:t>
      </w:r>
      <w:r w:rsidR="00201447">
        <w:t>f</w:t>
      </w:r>
      <w:r w:rsidR="0025328A">
        <w:t>or example, daily runoff to Lake Erie in millimeters for the period 01/01/1990 to 12/31/2015</w:t>
      </w:r>
      <w:r w:rsidR="00201447">
        <w:t>.</w:t>
      </w:r>
      <w:r w:rsidR="0025328A">
        <w:t>)</w:t>
      </w:r>
      <w:r w:rsidR="00C36163">
        <w:t xml:space="preserve">  </w:t>
      </w:r>
      <w:r w:rsidR="005748EA">
        <w:t xml:space="preserve">These </w:t>
      </w:r>
      <w:r w:rsidR="00A87CB8">
        <w:t>DataSeries</w:t>
      </w:r>
      <w:r w:rsidR="005748EA">
        <w:t xml:space="preserve"> objects have attributes containing </w:t>
      </w:r>
      <w:r w:rsidR="00A40210">
        <w:t xml:space="preserve">both </w:t>
      </w:r>
      <w:r w:rsidR="005748EA">
        <w:t>the metadata (described below) and the actual data values</w:t>
      </w:r>
      <w:r w:rsidR="0025328A">
        <w:t xml:space="preserve">. </w:t>
      </w:r>
      <w:r w:rsidR="005748EA">
        <w:t xml:space="preserve"> </w:t>
      </w:r>
      <w:r w:rsidR="00201447">
        <w:t>Note that t</w:t>
      </w:r>
      <w:r w:rsidR="0025328A">
        <w:t>he</w:t>
      </w:r>
      <w:r w:rsidR="005748EA">
        <w:t xml:space="preserve"> attributes of an</w:t>
      </w:r>
      <w:r w:rsidR="0025328A">
        <w:t>y</w:t>
      </w:r>
      <w:r w:rsidR="005748EA">
        <w:t xml:space="preserve"> object </w:t>
      </w:r>
      <w:r w:rsidR="00201447">
        <w:t xml:space="preserve">in python </w:t>
      </w:r>
      <w:r w:rsidR="005748EA">
        <w:t xml:space="preserve">can be can be accessed by appending a period to the object name followed by the attribute name </w:t>
      </w:r>
    </w:p>
    <w:p w14:paraId="315F5C6F" w14:textId="56ED3E52" w:rsidR="00201447" w:rsidRDefault="005748EA" w:rsidP="0025328A">
      <w:pPr>
        <w:ind w:left="270"/>
        <w:rPr>
          <w:rFonts w:ascii="Courier New" w:hAnsi="Courier New" w:cs="Courier New"/>
        </w:rPr>
      </w:pPr>
      <w:r>
        <w:t xml:space="preserve">(i.e. </w:t>
      </w:r>
      <w:r w:rsidR="00A87CB8">
        <w:rPr>
          <w:rFonts w:ascii="Courier New" w:hAnsi="Courier New" w:cs="Courier New"/>
        </w:rPr>
        <w:t>someDataSeries</w:t>
      </w:r>
      <w:r>
        <w:rPr>
          <w:rFonts w:ascii="Courier New" w:hAnsi="Courier New" w:cs="Courier New"/>
        </w:rPr>
        <w:t>.attributeN</w:t>
      </w:r>
      <w:r w:rsidRPr="005748EA">
        <w:rPr>
          <w:rFonts w:ascii="Courier New" w:hAnsi="Courier New" w:cs="Courier New"/>
        </w:rPr>
        <w:t>ame</w:t>
      </w:r>
      <w:r w:rsidR="0025328A">
        <w:rPr>
          <w:rFonts w:ascii="Courier New" w:hAnsi="Courier New" w:cs="Courier New"/>
        </w:rPr>
        <w:t xml:space="preserve">)  </w:t>
      </w:r>
    </w:p>
    <w:p w14:paraId="21EB7CBA" w14:textId="77777777" w:rsidR="00201447" w:rsidRDefault="00201447" w:rsidP="0025328A">
      <w:pPr>
        <w:ind w:left="270"/>
        <w:rPr>
          <w:rFonts w:ascii="Courier New" w:hAnsi="Courier New" w:cs="Courier New"/>
        </w:rPr>
      </w:pPr>
    </w:p>
    <w:p w14:paraId="7B7B945E" w14:textId="77777777" w:rsidR="0010369D" w:rsidRDefault="0010369D" w:rsidP="00536B52"/>
    <w:p w14:paraId="4EF7DCE6" w14:textId="211F593F" w:rsidR="0010369D" w:rsidRDefault="00A87CB8" w:rsidP="00FA3B8E">
      <w:pPr>
        <w:ind w:left="270"/>
      </w:pPr>
      <w:r>
        <w:t>DataSeries</w:t>
      </w:r>
      <w:r w:rsidR="0010369D">
        <w:t xml:space="preserve"> Attributes:</w:t>
      </w:r>
    </w:p>
    <w:p w14:paraId="270EB882" w14:textId="6C090920" w:rsidR="0010369D" w:rsidRDefault="0010369D" w:rsidP="0010369D">
      <w:pPr>
        <w:tabs>
          <w:tab w:val="left" w:pos="1800"/>
        </w:tabs>
      </w:pPr>
      <w:r>
        <w:t xml:space="preserve">               dataKind</w:t>
      </w:r>
      <w:r>
        <w:tab/>
        <w:t xml:space="preserve">   (nbs, runoff, level, flow, etc.)</w:t>
      </w:r>
    </w:p>
    <w:p w14:paraId="7AC91E9A" w14:textId="31AFFBC6" w:rsidR="0010369D" w:rsidRDefault="0010369D" w:rsidP="0010369D">
      <w:pPr>
        <w:tabs>
          <w:tab w:val="left" w:pos="1800"/>
        </w:tabs>
        <w:ind w:left="270" w:firstLine="450"/>
      </w:pPr>
      <w:r>
        <w:t>dataUnits</w:t>
      </w:r>
      <w:r>
        <w:tab/>
        <w:t xml:space="preserve">   (meters, cubic feet per second, etc.)</w:t>
      </w:r>
    </w:p>
    <w:p w14:paraId="10A7EFD0" w14:textId="6C320094" w:rsidR="0010369D" w:rsidRDefault="0010369D" w:rsidP="0010369D">
      <w:pPr>
        <w:tabs>
          <w:tab w:val="left" w:pos="1800"/>
        </w:tabs>
        <w:ind w:left="270" w:firstLine="450"/>
      </w:pPr>
      <w:r>
        <w:t>dat</w:t>
      </w:r>
      <w:r w:rsidR="0025328A">
        <w:t>aInterval   (daily, weekly, quarter-monthly, monthly</w:t>
      </w:r>
      <w:r>
        <w:t>)</w:t>
      </w:r>
    </w:p>
    <w:p w14:paraId="15A7A767" w14:textId="6847FA8B" w:rsidR="0010369D" w:rsidRDefault="0010369D" w:rsidP="0010369D">
      <w:pPr>
        <w:tabs>
          <w:tab w:val="left" w:pos="1800"/>
        </w:tabs>
        <w:ind w:left="270" w:firstLine="450"/>
      </w:pPr>
      <w:r>
        <w:t>dataLocation  (Lake Superior, Welland Canal, etc)</w:t>
      </w:r>
    </w:p>
    <w:p w14:paraId="1261E637" w14:textId="695EB330" w:rsidR="0010369D" w:rsidRDefault="0010369D" w:rsidP="0010369D">
      <w:pPr>
        <w:tabs>
          <w:tab w:val="left" w:pos="1800"/>
        </w:tabs>
        <w:ind w:left="270" w:firstLine="450"/>
      </w:pPr>
      <w:r>
        <w:t xml:space="preserve">startDate </w:t>
      </w:r>
      <w:r w:rsidR="0046508F">
        <w:t>or “first”</w:t>
      </w:r>
      <w:r w:rsidR="00DE5C91">
        <w:t>?</w:t>
      </w:r>
      <w:r w:rsidR="0093084D">
        <w:t xml:space="preserve">  </w:t>
      </w:r>
      <w:r>
        <w:t>(</w:t>
      </w:r>
      <w:r w:rsidR="0093084D">
        <w:t xml:space="preserve">python </w:t>
      </w:r>
      <w:r>
        <w:t xml:space="preserve">datetime object, </w:t>
      </w:r>
      <w:r w:rsidR="0093084D">
        <w:t>1900-01-01)</w:t>
      </w:r>
    </w:p>
    <w:p w14:paraId="5BCDCDAB" w14:textId="5E8D2F5C" w:rsidR="0010369D" w:rsidRDefault="0010369D" w:rsidP="0025328A">
      <w:pPr>
        <w:tabs>
          <w:tab w:val="left" w:pos="1800"/>
        </w:tabs>
        <w:ind w:left="270" w:firstLine="450"/>
      </w:pPr>
      <w:r>
        <w:t>endDate</w:t>
      </w:r>
      <w:r w:rsidR="0046508F">
        <w:t xml:space="preserve"> or “last”</w:t>
      </w:r>
      <w:r w:rsidR="00DE5C91">
        <w:t>?</w:t>
      </w:r>
      <w:r w:rsidR="0025328A">
        <w:t xml:space="preserve">   (python datetime object, 1900-12-31)</w:t>
      </w:r>
    </w:p>
    <w:p w14:paraId="759F2781" w14:textId="67EE98DA" w:rsidR="00AB095A" w:rsidRDefault="00AB095A" w:rsidP="0010369D">
      <w:pPr>
        <w:tabs>
          <w:tab w:val="left" w:pos="1800"/>
        </w:tabs>
        <w:ind w:left="270" w:firstLine="450"/>
      </w:pPr>
      <w:r>
        <w:t xml:space="preserve">dataVals          (list of floats containing </w:t>
      </w:r>
      <w:r w:rsidR="00536B52">
        <w:t>the actual data values)</w:t>
      </w:r>
    </w:p>
    <w:p w14:paraId="48261354" w14:textId="77777777" w:rsidR="00201447" w:rsidRDefault="00201447" w:rsidP="0025328A"/>
    <w:p w14:paraId="23265FB1" w14:textId="275658B7" w:rsidR="0010369D" w:rsidRDefault="00201447" w:rsidP="00FA3B8E">
      <w:pPr>
        <w:ind w:left="270"/>
      </w:pPr>
      <w:r w:rsidRPr="00A40210">
        <w:rPr>
          <w:rFonts w:cstheme="minorHAnsi"/>
        </w:rPr>
        <w:t>The</w:t>
      </w:r>
      <w:r>
        <w:rPr>
          <w:rFonts w:cstheme="minorHAnsi"/>
        </w:rPr>
        <w:t xml:space="preserve">se </w:t>
      </w:r>
      <w:r w:rsidR="00A87CB8">
        <w:rPr>
          <w:rFonts w:cstheme="minorHAnsi"/>
        </w:rPr>
        <w:t>DataSeries</w:t>
      </w:r>
      <w:r>
        <w:rPr>
          <w:rFonts w:cstheme="minorHAnsi"/>
        </w:rPr>
        <w:t xml:space="preserve"> objects are stored in the “Vault” which, as mentioned above, can only be accessed </w:t>
      </w:r>
      <w:r w:rsidR="00505139">
        <w:rPr>
          <w:rFonts w:cstheme="minorHAnsi"/>
        </w:rPr>
        <w:t xml:space="preserve">through the </w:t>
      </w:r>
      <w:r>
        <w:rPr>
          <w:rFonts w:cstheme="minorHAnsi"/>
        </w:rPr>
        <w:t xml:space="preserve"> methods </w:t>
      </w:r>
      <w:r w:rsidR="00505139">
        <w:rPr>
          <w:rFonts w:cstheme="minorHAnsi"/>
        </w:rPr>
        <w:t xml:space="preserve">of a vault object </w:t>
      </w:r>
      <w:r>
        <w:rPr>
          <w:rFonts w:cstheme="minorHAnsi"/>
        </w:rPr>
        <w:t xml:space="preserve">(acting as the bank teller).  When the user </w:t>
      </w:r>
      <w:r w:rsidR="00B92292">
        <w:rPr>
          <w:rFonts w:cstheme="minorHAnsi"/>
        </w:rPr>
        <w:t>(</w:t>
      </w:r>
      <w:r>
        <w:rPr>
          <w:rFonts w:cstheme="minorHAnsi"/>
        </w:rPr>
        <w:t>or model</w:t>
      </w:r>
      <w:r w:rsidR="00B92292">
        <w:rPr>
          <w:rFonts w:cstheme="minorHAnsi"/>
        </w:rPr>
        <w:t>)</w:t>
      </w:r>
      <w:r>
        <w:rPr>
          <w:rFonts w:cstheme="minorHAnsi"/>
        </w:rPr>
        <w:t xml:space="preserve"> deposits data into the V</w:t>
      </w:r>
      <w:r w:rsidR="00505139">
        <w:rPr>
          <w:rFonts w:cstheme="minorHAnsi"/>
        </w:rPr>
        <w:t>ault, d</w:t>
      </w:r>
      <w:r>
        <w:rPr>
          <w:rFonts w:cstheme="minorHAnsi"/>
        </w:rPr>
        <w:t xml:space="preserve">atabank first converts its values to a standard unit.  If the vault already contains data of the same location, interval and kind, then the data being deposited is used to append or overwrite the existing data as necessary to prevent </w:t>
      </w:r>
      <w:r w:rsidR="00505139">
        <w:rPr>
          <w:rFonts w:cstheme="minorHAnsi"/>
        </w:rPr>
        <w:t xml:space="preserve">duplicate </w:t>
      </w:r>
      <w:r>
        <w:rPr>
          <w:rFonts w:cstheme="minorHAnsi"/>
        </w:rPr>
        <w:t>records of the same data</w:t>
      </w:r>
      <w:r w:rsidR="00D12E5F">
        <w:rPr>
          <w:rFonts w:cstheme="minorHAnsi"/>
        </w:rPr>
        <w:t xml:space="preserve"> </w:t>
      </w:r>
      <w:r w:rsidR="00505139">
        <w:rPr>
          <w:rFonts w:cstheme="minorHAnsi"/>
        </w:rPr>
        <w:t xml:space="preserve">from </w:t>
      </w:r>
      <w:r w:rsidR="00D12E5F">
        <w:rPr>
          <w:rFonts w:cstheme="minorHAnsi"/>
        </w:rPr>
        <w:t>being stored in the vault</w:t>
      </w:r>
      <w:r>
        <w:rPr>
          <w:rFonts w:cstheme="minorHAnsi"/>
        </w:rPr>
        <w:t xml:space="preserve">.  In order to withdraw data from the vault, the user must </w:t>
      </w:r>
      <w:r w:rsidR="004E190B">
        <w:rPr>
          <w:rFonts w:cstheme="minorHAnsi"/>
        </w:rPr>
        <w:t>specify the metadata</w:t>
      </w:r>
      <w:r w:rsidR="00D12E5F">
        <w:rPr>
          <w:rFonts w:cstheme="minorHAnsi"/>
        </w:rPr>
        <w:t xml:space="preserve"> and Databank will return a </w:t>
      </w:r>
      <w:r w:rsidR="00A87CB8">
        <w:rPr>
          <w:rFonts w:cstheme="minorHAnsi"/>
        </w:rPr>
        <w:t>DataSeries</w:t>
      </w:r>
      <w:r w:rsidR="00D12E5F">
        <w:rPr>
          <w:rFonts w:cstheme="minorHAnsi"/>
        </w:rPr>
        <w:t xml:space="preserve"> object containing the requested data for the given kind, interval, units, location and date range</w:t>
      </w:r>
      <w:r w:rsidR="00C36163">
        <w:rPr>
          <w:rFonts w:cstheme="minorHAnsi"/>
        </w:rPr>
        <w:t>.</w:t>
      </w:r>
    </w:p>
    <w:p w14:paraId="4BC3C216" w14:textId="77777777" w:rsidR="00D12E5F" w:rsidRDefault="00D12E5F" w:rsidP="00FA3B8E">
      <w:pPr>
        <w:ind w:left="270"/>
      </w:pPr>
    </w:p>
    <w:p w14:paraId="432DB69F" w14:textId="61B218DB" w:rsidR="00D12E5F" w:rsidRPr="0068521B" w:rsidRDefault="0068521B" w:rsidP="00D12E5F">
      <w:pPr>
        <w:rPr>
          <w:b/>
          <w:sz w:val="36"/>
        </w:rPr>
      </w:pPr>
      <w:r w:rsidRPr="0068521B">
        <w:rPr>
          <w:b/>
          <w:sz w:val="36"/>
        </w:rPr>
        <w:t xml:space="preserve">3. </w:t>
      </w:r>
      <w:r w:rsidR="00D12E5F" w:rsidRPr="0068521B">
        <w:rPr>
          <w:b/>
          <w:sz w:val="36"/>
        </w:rPr>
        <w:t>Getting Started</w:t>
      </w:r>
    </w:p>
    <w:p w14:paraId="30E1029B" w14:textId="77777777" w:rsidR="00D12E5F" w:rsidRDefault="00D12E5F" w:rsidP="00FA3B8E">
      <w:pPr>
        <w:ind w:left="270"/>
      </w:pPr>
    </w:p>
    <w:p w14:paraId="37BA6DDF" w14:textId="30CBA2C9" w:rsidR="00675DAA" w:rsidRDefault="0099300D" w:rsidP="00675DAA">
      <w:pPr>
        <w:ind w:left="270"/>
      </w:pPr>
      <w:r>
        <w:t>The</w:t>
      </w:r>
      <w:r w:rsidR="000E1BA4">
        <w:t>re</w:t>
      </w:r>
      <w:r>
        <w:t xml:space="preserve"> </w:t>
      </w:r>
      <w:r w:rsidR="00675DAA">
        <w:t>are t</w:t>
      </w:r>
      <w:r w:rsidR="0025328A">
        <w:t>hree modules in the Databank</w:t>
      </w:r>
      <w:r w:rsidR="00675DAA">
        <w:t xml:space="preserve"> package:  </w:t>
      </w:r>
    </w:p>
    <w:p w14:paraId="2932698A" w14:textId="57422CC1" w:rsidR="00675DAA" w:rsidRPr="005748EA" w:rsidRDefault="00675DAA" w:rsidP="00A87CB8">
      <w:pPr>
        <w:pStyle w:val="ListParagraph"/>
        <w:numPr>
          <w:ilvl w:val="0"/>
          <w:numId w:val="3"/>
        </w:numPr>
        <w:rPr>
          <w:b/>
        </w:rPr>
      </w:pPr>
      <w:r w:rsidRPr="005748EA">
        <w:rPr>
          <w:b/>
        </w:rPr>
        <w:t xml:space="preserve">databank.py </w:t>
      </w:r>
      <w:r w:rsidR="00A40210">
        <w:t xml:space="preserve">generates and modifies </w:t>
      </w:r>
      <w:r w:rsidR="00A87CB8">
        <w:t>DataSeries</w:t>
      </w:r>
      <w:r w:rsidR="009140F2">
        <w:t xml:space="preserve"> objects and </w:t>
      </w:r>
      <w:r>
        <w:t>interact</w:t>
      </w:r>
      <w:r w:rsidR="000E1BA4">
        <w:t>s</w:t>
      </w:r>
      <w:r w:rsidR="00D12E5F">
        <w:t xml:space="preserve"> with the V</w:t>
      </w:r>
      <w:r w:rsidR="00A40210">
        <w:t>ault</w:t>
      </w:r>
    </w:p>
    <w:p w14:paraId="46496B7F" w14:textId="77777777" w:rsidR="00D12E5F" w:rsidRDefault="00D12E5F" w:rsidP="00A87CB8">
      <w:pPr>
        <w:pStyle w:val="ListParagraph"/>
        <w:numPr>
          <w:ilvl w:val="0"/>
          <w:numId w:val="3"/>
        </w:numPr>
      </w:pPr>
      <w:r w:rsidRPr="005748EA">
        <w:rPr>
          <w:b/>
        </w:rPr>
        <w:t>databank_io.py</w:t>
      </w:r>
      <w:r>
        <w:t xml:space="preserve"> contains the functions to read from and write to text files.</w:t>
      </w:r>
    </w:p>
    <w:p w14:paraId="52821913" w14:textId="09ADB657" w:rsidR="00675DAA" w:rsidRDefault="00675DAA" w:rsidP="00A87CB8">
      <w:pPr>
        <w:pStyle w:val="ListParagraph"/>
        <w:numPr>
          <w:ilvl w:val="0"/>
          <w:numId w:val="3"/>
        </w:numPr>
      </w:pPr>
      <w:r w:rsidRPr="005748EA">
        <w:rPr>
          <w:b/>
        </w:rPr>
        <w:t>databank_util.py</w:t>
      </w:r>
      <w:r w:rsidR="000E1BA4">
        <w:t xml:space="preserve"> contains utilities useful for both databank and databank_io</w:t>
      </w:r>
    </w:p>
    <w:p w14:paraId="37964836" w14:textId="77777777" w:rsidR="00675DAA" w:rsidRDefault="00675DAA" w:rsidP="00FA3B8E">
      <w:pPr>
        <w:ind w:left="270"/>
      </w:pPr>
    </w:p>
    <w:p w14:paraId="162528A4" w14:textId="7739C46B" w:rsidR="00A87CB8" w:rsidRDefault="00A87CB8" w:rsidP="00FA3B8E">
      <w:pPr>
        <w:ind w:left="270"/>
      </w:pPr>
      <w:r>
        <w:lastRenderedPageBreak/>
        <w:t xml:space="preserve">The primary ways the </w:t>
      </w:r>
      <w:r w:rsidR="00B92292">
        <w:t xml:space="preserve">user </w:t>
      </w:r>
      <w:r>
        <w:t>wi</w:t>
      </w:r>
      <w:r w:rsidR="009140F2">
        <w:t>ll interact with Databank are by</w:t>
      </w:r>
      <w:r>
        <w:t xml:space="preserve"> creating DataSeries, depositing</w:t>
      </w:r>
      <w:r w:rsidR="009140F2">
        <w:t>/withdrawing DataSeries, and reading/</w:t>
      </w:r>
      <w:r w:rsidR="00E02D87">
        <w:t>writing text files.</w:t>
      </w:r>
    </w:p>
    <w:p w14:paraId="2A94E7DB" w14:textId="77777777" w:rsidR="00A87CB8" w:rsidRDefault="00A87CB8" w:rsidP="00FA3B8E">
      <w:pPr>
        <w:ind w:left="270"/>
      </w:pPr>
    </w:p>
    <w:p w14:paraId="02F95A3F" w14:textId="2B3FAE83" w:rsidR="00A87CB8" w:rsidRDefault="00A87CB8" w:rsidP="00A87CB8">
      <w:pPr>
        <w:ind w:left="270"/>
        <w:rPr>
          <w:rFonts w:cstheme="minorHAnsi"/>
        </w:rPr>
      </w:pPr>
      <w:r>
        <w:rPr>
          <w:rFonts w:cstheme="minorHAnsi"/>
        </w:rPr>
        <w:t>There are three different ways to create a DataSeries object:</w:t>
      </w:r>
    </w:p>
    <w:p w14:paraId="3307E37A" w14:textId="6982DF46" w:rsidR="00A87CB8" w:rsidRDefault="0046508F" w:rsidP="00A87CB8">
      <w:pPr>
        <w:pStyle w:val="ListParagraph"/>
        <w:numPr>
          <w:ilvl w:val="0"/>
          <w:numId w:val="2"/>
        </w:numPr>
        <w:rPr>
          <w:rFonts w:cstheme="minorHAnsi"/>
        </w:rPr>
      </w:pPr>
      <w:r>
        <w:rPr>
          <w:rFonts w:cstheme="minorHAnsi"/>
        </w:rPr>
        <w:t>Instantiate it directly with</w:t>
      </w:r>
      <w:r w:rsidR="00A87CB8">
        <w:rPr>
          <w:rFonts w:cstheme="minorHAnsi"/>
        </w:rPr>
        <w:t xml:space="preserve"> databank.DataSeries</w:t>
      </w:r>
      <w:r>
        <w:rPr>
          <w:rFonts w:cstheme="minorHAnsi"/>
        </w:rPr>
        <w:t>() method by</w:t>
      </w:r>
      <w:r w:rsidR="009140F2">
        <w:rPr>
          <w:rFonts w:cstheme="minorHAnsi"/>
        </w:rPr>
        <w:t xml:space="preserve"> specifying </w:t>
      </w:r>
      <w:r w:rsidR="00A87CB8">
        <w:rPr>
          <w:rFonts w:cstheme="minorHAnsi"/>
        </w:rPr>
        <w:t>metadata</w:t>
      </w:r>
      <w:r w:rsidR="009140F2">
        <w:rPr>
          <w:rFonts w:cstheme="minorHAnsi"/>
        </w:rPr>
        <w:t xml:space="preserve"> and</w:t>
      </w:r>
      <w:r w:rsidR="00505139">
        <w:rPr>
          <w:rFonts w:cstheme="minorHAnsi"/>
        </w:rPr>
        <w:t xml:space="preserve"> a list of</w:t>
      </w:r>
      <w:r w:rsidR="009140F2">
        <w:rPr>
          <w:rFonts w:cstheme="minorHAnsi"/>
        </w:rPr>
        <w:t xml:space="preserve"> data values</w:t>
      </w:r>
    </w:p>
    <w:p w14:paraId="50AE88D4" w14:textId="610E6F67" w:rsidR="00A87CB8" w:rsidRDefault="00A87CB8" w:rsidP="00A87CB8">
      <w:pPr>
        <w:pStyle w:val="ListParagraph"/>
        <w:numPr>
          <w:ilvl w:val="0"/>
          <w:numId w:val="2"/>
        </w:numPr>
        <w:rPr>
          <w:rFonts w:cstheme="minorHAnsi"/>
        </w:rPr>
      </w:pPr>
      <w:r>
        <w:rPr>
          <w:rFonts w:cstheme="minorHAnsi"/>
        </w:rPr>
        <w:t>Read in data and meta data from a text file</w:t>
      </w:r>
      <w:r w:rsidR="0046508F">
        <w:rPr>
          <w:rFonts w:cstheme="minorHAnsi"/>
        </w:rPr>
        <w:t xml:space="preserve"> (return value is a DataSeries)</w:t>
      </w:r>
    </w:p>
    <w:p w14:paraId="52C3FEC3" w14:textId="2D9E9962" w:rsidR="00A87CB8" w:rsidRDefault="00A87CB8" w:rsidP="00A87CB8">
      <w:pPr>
        <w:pStyle w:val="ListParagraph"/>
        <w:numPr>
          <w:ilvl w:val="0"/>
          <w:numId w:val="2"/>
        </w:numPr>
        <w:rPr>
          <w:rFonts w:cstheme="minorHAnsi"/>
        </w:rPr>
      </w:pPr>
      <w:r>
        <w:rPr>
          <w:rFonts w:cstheme="minorHAnsi"/>
        </w:rPr>
        <w:t>Withdraw data already stored in the vault</w:t>
      </w:r>
      <w:r w:rsidR="0046508F">
        <w:rPr>
          <w:rFonts w:cstheme="minorHAnsi"/>
        </w:rPr>
        <w:t xml:space="preserve"> (return value is a DataSeries)</w:t>
      </w:r>
    </w:p>
    <w:p w14:paraId="44115F33" w14:textId="77777777" w:rsidR="00A87CB8" w:rsidRDefault="00A87CB8" w:rsidP="00A87CB8">
      <w:pPr>
        <w:rPr>
          <w:rFonts w:cstheme="minorHAnsi"/>
        </w:rPr>
      </w:pPr>
    </w:p>
    <w:p w14:paraId="1FAB9FFB" w14:textId="332150E0" w:rsidR="00A87CB8" w:rsidRDefault="009140F2" w:rsidP="00A87CB8">
      <w:pPr>
        <w:ind w:left="270"/>
        <w:rPr>
          <w:rFonts w:cstheme="minorHAnsi"/>
        </w:rPr>
      </w:pPr>
      <w:r>
        <w:rPr>
          <w:rFonts w:cstheme="minorHAnsi"/>
        </w:rPr>
        <w:t xml:space="preserve">There are two ways to </w:t>
      </w:r>
      <w:r w:rsidR="00A87CB8">
        <w:rPr>
          <w:rFonts w:cstheme="minorHAnsi"/>
        </w:rPr>
        <w:t>deposit</w:t>
      </w:r>
      <w:r>
        <w:rPr>
          <w:rFonts w:cstheme="minorHAnsi"/>
        </w:rPr>
        <w:t xml:space="preserve"> DataSeries</w:t>
      </w:r>
      <w:r w:rsidR="00A87CB8">
        <w:rPr>
          <w:rFonts w:cstheme="minorHAnsi"/>
        </w:rPr>
        <w:t>:</w:t>
      </w:r>
    </w:p>
    <w:p w14:paraId="37B4A2DC" w14:textId="7EA2F0DF" w:rsidR="00A87CB8" w:rsidRDefault="009140F2" w:rsidP="00A87CB8">
      <w:pPr>
        <w:pStyle w:val="ListParagraph"/>
        <w:numPr>
          <w:ilvl w:val="0"/>
          <w:numId w:val="4"/>
        </w:numPr>
        <w:rPr>
          <w:rFonts w:cstheme="minorHAnsi"/>
        </w:rPr>
      </w:pPr>
      <w:r>
        <w:rPr>
          <w:rFonts w:cstheme="minorHAnsi"/>
        </w:rPr>
        <w:t>Deposit a pre-existing DataSeries into the vault using the vault’s deposit() method</w:t>
      </w:r>
    </w:p>
    <w:p w14:paraId="218921E9" w14:textId="2FFE70DF" w:rsidR="009140F2" w:rsidRDefault="009140F2" w:rsidP="009140F2">
      <w:pPr>
        <w:pStyle w:val="ListParagraph"/>
        <w:numPr>
          <w:ilvl w:val="0"/>
          <w:numId w:val="4"/>
        </w:numPr>
        <w:rPr>
          <w:rFonts w:cstheme="minorHAnsi"/>
        </w:rPr>
      </w:pPr>
      <w:r>
        <w:rPr>
          <w:rFonts w:cstheme="minorHAnsi"/>
        </w:rPr>
        <w:t>Deposit a list of data values into the vault using the vault’s deposit_data() method which requires that metadata is specified (because unlike a DataSeries, the list h</w:t>
      </w:r>
      <w:r w:rsidR="0046508F">
        <w:rPr>
          <w:rFonts w:cstheme="minorHAnsi"/>
        </w:rPr>
        <w:t>as no attributes</w:t>
      </w:r>
      <w:r>
        <w:rPr>
          <w:rFonts w:cstheme="minorHAnsi"/>
        </w:rPr>
        <w:t>)</w:t>
      </w:r>
    </w:p>
    <w:p w14:paraId="4FEEEB0B" w14:textId="77777777" w:rsidR="009140F2" w:rsidRDefault="009140F2" w:rsidP="009140F2">
      <w:pPr>
        <w:rPr>
          <w:rFonts w:cstheme="minorHAnsi"/>
        </w:rPr>
      </w:pPr>
    </w:p>
    <w:p w14:paraId="0162516D" w14:textId="5E4EAE08" w:rsidR="00D40CA4" w:rsidRDefault="00505139" w:rsidP="00DE5C91">
      <w:pPr>
        <w:ind w:left="270"/>
      </w:pPr>
      <w:r>
        <w:rPr>
          <w:rFonts w:cstheme="minorHAnsi"/>
        </w:rPr>
        <w:t>The</w:t>
      </w:r>
      <w:r w:rsidR="00F044DD">
        <w:rPr>
          <w:rFonts w:cstheme="minorHAnsi"/>
        </w:rPr>
        <w:t>re’s only one way to</w:t>
      </w:r>
      <w:r w:rsidR="0046508F">
        <w:rPr>
          <w:rFonts w:cstheme="minorHAnsi"/>
        </w:rPr>
        <w:t>:</w:t>
      </w:r>
      <w:r w:rsidR="00F044DD">
        <w:rPr>
          <w:rFonts w:cstheme="minorHAnsi"/>
        </w:rPr>
        <w:t xml:space="preserve"> withdraw DataSeries objects, read from files and write to files.</w:t>
      </w:r>
      <w:r w:rsidR="00A371E9">
        <w:t xml:space="preserve">  All the above</w:t>
      </w:r>
      <w:r>
        <w:t xml:space="preserve"> common uses are demonstrated below:</w:t>
      </w:r>
    </w:p>
    <w:p w14:paraId="2A2F420E" w14:textId="77777777" w:rsidR="00D40CA4" w:rsidRDefault="00D40CA4" w:rsidP="00FA3B8E">
      <w:pPr>
        <w:ind w:left="270"/>
      </w:pPr>
    </w:p>
    <w:p w14:paraId="6C7DD8C4" w14:textId="13B1EADF" w:rsidR="004C56F0" w:rsidRPr="00AF7B57" w:rsidRDefault="00505139" w:rsidP="00D12E5F">
      <w:pPr>
        <w:rPr>
          <w:rFonts w:ascii="Courier" w:hAnsi="Courier"/>
          <w:sz w:val="16"/>
          <w:szCs w:val="16"/>
        </w:rPr>
      </w:pPr>
      <w:r w:rsidRPr="00AF7B57">
        <w:rPr>
          <w:rFonts w:ascii="Courier" w:hAnsi="Courier"/>
          <w:sz w:val="16"/>
          <w:szCs w:val="16"/>
        </w:rPr>
        <w:t>#</w:t>
      </w:r>
      <w:r w:rsidR="00836D5C" w:rsidRPr="00AF7B57">
        <w:rPr>
          <w:rFonts w:ascii="Courier" w:hAnsi="Courier"/>
          <w:sz w:val="16"/>
          <w:szCs w:val="16"/>
        </w:rPr>
        <w:t xml:space="preserve"> </w:t>
      </w:r>
      <w:r w:rsidR="00D40CA4" w:rsidRPr="00AF7B57">
        <w:rPr>
          <w:rFonts w:ascii="Courier" w:hAnsi="Courier"/>
          <w:sz w:val="16"/>
          <w:szCs w:val="16"/>
        </w:rPr>
        <w:t>import the</w:t>
      </w:r>
      <w:r w:rsidR="004C56F0" w:rsidRPr="00AF7B57">
        <w:rPr>
          <w:rFonts w:ascii="Courier" w:hAnsi="Courier"/>
          <w:sz w:val="16"/>
          <w:szCs w:val="16"/>
        </w:rPr>
        <w:t xml:space="preserve"> modules</w:t>
      </w:r>
    </w:p>
    <w:p w14:paraId="40138AF4" w14:textId="259F29FB" w:rsidR="00D12E5F" w:rsidRPr="00AF7B57" w:rsidRDefault="00D12E5F" w:rsidP="00D12E5F">
      <w:pPr>
        <w:rPr>
          <w:rFonts w:ascii="Courier" w:hAnsi="Courier"/>
          <w:sz w:val="16"/>
          <w:szCs w:val="16"/>
        </w:rPr>
      </w:pPr>
      <w:r w:rsidRPr="00AF7B57">
        <w:rPr>
          <w:rFonts w:ascii="Courier" w:hAnsi="Courier"/>
          <w:sz w:val="16"/>
          <w:szCs w:val="16"/>
        </w:rPr>
        <w:t>import databank as db</w:t>
      </w:r>
    </w:p>
    <w:p w14:paraId="48C68EA7" w14:textId="77777777" w:rsidR="00D12E5F" w:rsidRPr="00AF7B57" w:rsidRDefault="00D12E5F" w:rsidP="00D12E5F">
      <w:pPr>
        <w:rPr>
          <w:rFonts w:ascii="Courier" w:hAnsi="Courier"/>
          <w:sz w:val="16"/>
          <w:szCs w:val="16"/>
        </w:rPr>
      </w:pPr>
      <w:r w:rsidRPr="00AF7B57">
        <w:rPr>
          <w:rFonts w:ascii="Courier" w:hAnsi="Courier"/>
          <w:sz w:val="16"/>
          <w:szCs w:val="16"/>
        </w:rPr>
        <w:t>import databank_io as io</w:t>
      </w:r>
    </w:p>
    <w:p w14:paraId="5F509ECC" w14:textId="045B789C" w:rsidR="0010369D" w:rsidRPr="00AF7B57" w:rsidRDefault="00D12E5F" w:rsidP="00D12E5F">
      <w:pPr>
        <w:rPr>
          <w:rFonts w:ascii="Courier" w:hAnsi="Courier"/>
          <w:sz w:val="16"/>
          <w:szCs w:val="16"/>
        </w:rPr>
      </w:pPr>
      <w:r w:rsidRPr="00AF7B57">
        <w:rPr>
          <w:rFonts w:ascii="Courier" w:hAnsi="Courier"/>
          <w:sz w:val="16"/>
          <w:szCs w:val="16"/>
        </w:rPr>
        <w:t>import databank_util as util</w:t>
      </w:r>
    </w:p>
    <w:p w14:paraId="442EA747" w14:textId="77777777" w:rsidR="00D12E5F" w:rsidRPr="00AF7B57" w:rsidRDefault="00D12E5F" w:rsidP="00D12E5F">
      <w:pPr>
        <w:rPr>
          <w:rFonts w:ascii="Courier" w:hAnsi="Courier"/>
          <w:sz w:val="16"/>
          <w:szCs w:val="16"/>
        </w:rPr>
      </w:pPr>
    </w:p>
    <w:p w14:paraId="76B4EE46" w14:textId="3E8F2EC9" w:rsidR="00D40CA4" w:rsidRPr="00AF7B57" w:rsidRDefault="00D40CA4" w:rsidP="00D40CA4">
      <w:pPr>
        <w:rPr>
          <w:rFonts w:ascii="Courier" w:hAnsi="Courier"/>
          <w:sz w:val="16"/>
          <w:szCs w:val="16"/>
        </w:rPr>
      </w:pPr>
      <w:r w:rsidRPr="00AF7B57">
        <w:rPr>
          <w:rFonts w:ascii="Courier" w:hAnsi="Courier"/>
          <w:sz w:val="16"/>
          <w:szCs w:val="16"/>
        </w:rPr>
        <w:t># instantiate the Vault</w:t>
      </w:r>
    </w:p>
    <w:p w14:paraId="1625FDD3" w14:textId="77777777" w:rsidR="00D40CA4" w:rsidRPr="00AF7B57" w:rsidRDefault="00D40CA4" w:rsidP="00D40CA4">
      <w:pPr>
        <w:rPr>
          <w:rFonts w:ascii="Courier" w:hAnsi="Courier"/>
          <w:b/>
          <w:sz w:val="16"/>
          <w:szCs w:val="16"/>
        </w:rPr>
      </w:pPr>
      <w:r w:rsidRPr="00AF7B57">
        <w:rPr>
          <w:rFonts w:ascii="Courier" w:hAnsi="Courier"/>
          <w:sz w:val="16"/>
          <w:szCs w:val="16"/>
        </w:rPr>
        <w:t xml:space="preserve">the_vault = </w:t>
      </w:r>
      <w:r w:rsidRPr="00AF7B57">
        <w:rPr>
          <w:rFonts w:ascii="Courier" w:hAnsi="Courier"/>
          <w:b/>
          <w:sz w:val="16"/>
          <w:szCs w:val="16"/>
        </w:rPr>
        <w:t>db.DataVault()</w:t>
      </w:r>
    </w:p>
    <w:p w14:paraId="3F13D3E6" w14:textId="77777777" w:rsidR="00D40CA4" w:rsidRPr="00AF7B57" w:rsidRDefault="00D40CA4" w:rsidP="00D12E5F">
      <w:pPr>
        <w:rPr>
          <w:rFonts w:ascii="Courier" w:hAnsi="Courier"/>
          <w:b/>
          <w:sz w:val="16"/>
          <w:szCs w:val="16"/>
        </w:rPr>
      </w:pPr>
    </w:p>
    <w:p w14:paraId="28CB4D34" w14:textId="77777777" w:rsidR="00505139" w:rsidRPr="00AF7B57" w:rsidRDefault="00505139" w:rsidP="00D12E5F">
      <w:pPr>
        <w:rPr>
          <w:rFonts w:ascii="Courier" w:hAnsi="Courier"/>
          <w:sz w:val="16"/>
          <w:szCs w:val="16"/>
        </w:rPr>
      </w:pPr>
    </w:p>
    <w:p w14:paraId="75310D4B" w14:textId="40DA1BE9" w:rsidR="00D40CA4" w:rsidRPr="00AF7B57" w:rsidRDefault="00505139" w:rsidP="00D12E5F">
      <w:pPr>
        <w:rPr>
          <w:rFonts w:ascii="Courier" w:hAnsi="Courier"/>
          <w:sz w:val="16"/>
          <w:szCs w:val="16"/>
        </w:rPr>
      </w:pPr>
      <w:r w:rsidRPr="00AF7B57">
        <w:rPr>
          <w:rFonts w:ascii="Courier" w:hAnsi="Courier"/>
          <w:sz w:val="16"/>
          <w:szCs w:val="16"/>
        </w:rPr>
        <w:t>#</w:t>
      </w:r>
    </w:p>
    <w:p w14:paraId="2B8C2D4D" w14:textId="1F040A40" w:rsidR="00505139" w:rsidRPr="00AF7B57" w:rsidRDefault="00D40CA4" w:rsidP="00D12E5F">
      <w:pPr>
        <w:rPr>
          <w:rFonts w:ascii="Courier" w:hAnsi="Courier"/>
          <w:sz w:val="16"/>
          <w:szCs w:val="16"/>
        </w:rPr>
      </w:pPr>
      <w:r w:rsidRPr="00AF7B57">
        <w:rPr>
          <w:rFonts w:ascii="Courier" w:hAnsi="Courier"/>
          <w:sz w:val="16"/>
          <w:szCs w:val="16"/>
        </w:rPr>
        <w:t xml:space="preserve"># PART 1: </w:t>
      </w:r>
      <w:r w:rsidR="00A371E9" w:rsidRPr="00AF7B57">
        <w:rPr>
          <w:rFonts w:ascii="Courier" w:hAnsi="Courier"/>
          <w:sz w:val="16"/>
          <w:szCs w:val="16"/>
        </w:rPr>
        <w:t>Three ways to c</w:t>
      </w:r>
      <w:r w:rsidR="00505139" w:rsidRPr="00AF7B57">
        <w:rPr>
          <w:rFonts w:ascii="Courier" w:hAnsi="Courier"/>
          <w:sz w:val="16"/>
          <w:szCs w:val="16"/>
        </w:rPr>
        <w:t>reat</w:t>
      </w:r>
      <w:r w:rsidR="00A371E9" w:rsidRPr="00AF7B57">
        <w:rPr>
          <w:rFonts w:ascii="Courier" w:hAnsi="Courier"/>
          <w:sz w:val="16"/>
          <w:szCs w:val="16"/>
        </w:rPr>
        <w:t>e</w:t>
      </w:r>
      <w:r w:rsidR="00505139" w:rsidRPr="00AF7B57">
        <w:rPr>
          <w:rFonts w:ascii="Courier" w:hAnsi="Courier"/>
          <w:sz w:val="16"/>
          <w:szCs w:val="16"/>
        </w:rPr>
        <w:t xml:space="preserve"> DataSeries objects:</w:t>
      </w:r>
    </w:p>
    <w:p w14:paraId="4CCF1EB6" w14:textId="0A6D93C9" w:rsidR="00505139" w:rsidRPr="00AF7B57" w:rsidRDefault="00505139" w:rsidP="00D12E5F">
      <w:pPr>
        <w:rPr>
          <w:rFonts w:ascii="Courier" w:hAnsi="Courier"/>
          <w:sz w:val="16"/>
          <w:szCs w:val="16"/>
        </w:rPr>
      </w:pPr>
      <w:r w:rsidRPr="00AF7B57">
        <w:rPr>
          <w:rFonts w:ascii="Courier" w:hAnsi="Courier"/>
          <w:sz w:val="16"/>
          <w:szCs w:val="16"/>
        </w:rPr>
        <w:t>#</w:t>
      </w:r>
    </w:p>
    <w:p w14:paraId="2223F869" w14:textId="141A2FFA" w:rsidR="00505139" w:rsidRPr="00AF7B57" w:rsidRDefault="00505139" w:rsidP="00D12E5F">
      <w:pPr>
        <w:rPr>
          <w:rFonts w:ascii="Courier" w:hAnsi="Courier"/>
          <w:sz w:val="16"/>
          <w:szCs w:val="16"/>
        </w:rPr>
      </w:pPr>
    </w:p>
    <w:p w14:paraId="480C16CE" w14:textId="620B4011" w:rsidR="00505139" w:rsidRPr="00AF7B57" w:rsidRDefault="00505139" w:rsidP="00505139">
      <w:pPr>
        <w:rPr>
          <w:rFonts w:ascii="Courier" w:hAnsi="Courier"/>
          <w:sz w:val="16"/>
          <w:szCs w:val="16"/>
        </w:rPr>
      </w:pPr>
      <w:r w:rsidRPr="00AF7B57">
        <w:rPr>
          <w:rFonts w:ascii="Courier" w:hAnsi="Courier"/>
          <w:sz w:val="16"/>
          <w:szCs w:val="16"/>
        </w:rPr>
        <w:t>#</w:t>
      </w:r>
      <w:r w:rsidR="00E02D87" w:rsidRPr="00AF7B57">
        <w:rPr>
          <w:rFonts w:ascii="Courier" w:hAnsi="Courier"/>
          <w:sz w:val="16"/>
          <w:szCs w:val="16"/>
        </w:rPr>
        <w:t xml:space="preserve"> I)</w:t>
      </w:r>
      <w:r w:rsidRPr="00AF7B57">
        <w:rPr>
          <w:rFonts w:ascii="Courier" w:hAnsi="Courier"/>
          <w:sz w:val="16"/>
          <w:szCs w:val="16"/>
        </w:rPr>
        <w:t xml:space="preserve"> generate data as a list (in practice,</w:t>
      </w:r>
      <w:r w:rsidR="00F044DD" w:rsidRPr="00AF7B57">
        <w:rPr>
          <w:rFonts w:ascii="Courier" w:hAnsi="Courier"/>
          <w:sz w:val="16"/>
          <w:szCs w:val="16"/>
        </w:rPr>
        <w:t xml:space="preserve"> </w:t>
      </w:r>
      <w:r w:rsidRPr="00AF7B57">
        <w:rPr>
          <w:rFonts w:ascii="Courier" w:hAnsi="Courier"/>
          <w:sz w:val="16"/>
          <w:szCs w:val="16"/>
        </w:rPr>
        <w:t>this would be output from a model)</w:t>
      </w:r>
    </w:p>
    <w:p w14:paraId="52451444" w14:textId="784F017E" w:rsidR="00505139" w:rsidRPr="00AF7B57" w:rsidRDefault="00F044DD" w:rsidP="00505139">
      <w:pPr>
        <w:rPr>
          <w:rFonts w:ascii="Courier" w:hAnsi="Courier"/>
          <w:sz w:val="16"/>
          <w:szCs w:val="16"/>
        </w:rPr>
      </w:pPr>
      <w:r w:rsidRPr="00AF7B57">
        <w:rPr>
          <w:rFonts w:ascii="Courier" w:hAnsi="Courier"/>
          <w:sz w:val="16"/>
          <w:szCs w:val="16"/>
        </w:rPr>
        <w:t>myNiagraFlows = [1.0, 2</w:t>
      </w:r>
      <w:r w:rsidR="00505139" w:rsidRPr="00AF7B57">
        <w:rPr>
          <w:rFonts w:ascii="Courier" w:hAnsi="Courier"/>
          <w:sz w:val="16"/>
          <w:szCs w:val="16"/>
        </w:rPr>
        <w:t>.0, 1.0, 1.5, 1.5, 1.0, 1.0, 1.5, 1.0, 1.5, 1.0, 1.5]</w:t>
      </w:r>
    </w:p>
    <w:p w14:paraId="09F93D68" w14:textId="77777777" w:rsidR="00E02D87" w:rsidRPr="00AF7B57" w:rsidRDefault="00E02D87" w:rsidP="00505139">
      <w:pPr>
        <w:rPr>
          <w:rFonts w:ascii="Courier" w:hAnsi="Courier"/>
          <w:sz w:val="16"/>
          <w:szCs w:val="16"/>
        </w:rPr>
      </w:pPr>
    </w:p>
    <w:p w14:paraId="1CF4BC9A" w14:textId="189D73E4" w:rsidR="00505139" w:rsidRPr="00AF7B57" w:rsidRDefault="00F044DD" w:rsidP="00505139">
      <w:pPr>
        <w:rPr>
          <w:rFonts w:ascii="Courier" w:hAnsi="Courier"/>
          <w:sz w:val="16"/>
          <w:szCs w:val="16"/>
        </w:rPr>
      </w:pPr>
      <w:r w:rsidRPr="00AF7B57">
        <w:rPr>
          <w:rFonts w:ascii="Courier" w:hAnsi="Courier"/>
          <w:sz w:val="16"/>
          <w:szCs w:val="16"/>
        </w:rPr>
        <w:t># use this</w:t>
      </w:r>
      <w:r w:rsidR="00505139" w:rsidRPr="00AF7B57">
        <w:rPr>
          <w:rFonts w:ascii="Courier" w:hAnsi="Courier"/>
          <w:sz w:val="16"/>
          <w:szCs w:val="16"/>
        </w:rPr>
        <w:t xml:space="preserve"> list to generate a DataSeries by specifying metadata</w:t>
      </w:r>
    </w:p>
    <w:p w14:paraId="613BC3B0" w14:textId="27305E59" w:rsidR="00505139" w:rsidRPr="00AF7B57" w:rsidRDefault="00505139" w:rsidP="00505139">
      <w:pPr>
        <w:rPr>
          <w:rFonts w:ascii="Courier" w:hAnsi="Courier"/>
          <w:sz w:val="16"/>
          <w:szCs w:val="16"/>
        </w:rPr>
      </w:pPr>
      <w:r w:rsidRPr="00AF7B57">
        <w:rPr>
          <w:rFonts w:ascii="Courier" w:hAnsi="Courier"/>
          <w:sz w:val="16"/>
          <w:szCs w:val="16"/>
        </w:rPr>
        <w:t xml:space="preserve">dataseries1 = </w:t>
      </w:r>
      <w:r w:rsidRPr="00AF7B57">
        <w:rPr>
          <w:rFonts w:ascii="Courier" w:hAnsi="Courier"/>
          <w:b/>
          <w:sz w:val="16"/>
          <w:szCs w:val="16"/>
        </w:rPr>
        <w:t>db.DataSeries</w:t>
      </w:r>
      <w:r w:rsidRPr="00AF7B57">
        <w:rPr>
          <w:rFonts w:ascii="Courier" w:hAnsi="Courier"/>
          <w:sz w:val="16"/>
          <w:szCs w:val="16"/>
        </w:rPr>
        <w:t>(kind='flow', units='cms', intvl='monthly', loc='niariv', first=</w:t>
      </w:r>
      <w:r w:rsidR="0046508F" w:rsidRPr="00AF7B57">
        <w:rPr>
          <w:rFonts w:ascii="Courier" w:hAnsi="Courier"/>
          <w:sz w:val="16"/>
          <w:szCs w:val="16"/>
        </w:rPr>
        <w:t>’</w:t>
      </w:r>
      <w:r w:rsidR="00CF2ED4" w:rsidRPr="00AF7B57">
        <w:rPr>
          <w:rFonts w:ascii="Courier" w:hAnsi="Courier"/>
          <w:sz w:val="16"/>
          <w:szCs w:val="16"/>
        </w:rPr>
        <w:t>1900-01-01', last='1900</w:t>
      </w:r>
      <w:r w:rsidRPr="00AF7B57">
        <w:rPr>
          <w:rFonts w:ascii="Courier" w:hAnsi="Courier"/>
          <w:sz w:val="16"/>
          <w:szCs w:val="16"/>
        </w:rPr>
        <w:t>-12-31', values=myNiagraFlows)</w:t>
      </w:r>
    </w:p>
    <w:p w14:paraId="428458C2" w14:textId="77777777" w:rsidR="00505139" w:rsidRPr="00AF7B57" w:rsidRDefault="00505139" w:rsidP="00D12E5F">
      <w:pPr>
        <w:rPr>
          <w:rFonts w:ascii="Courier" w:hAnsi="Courier"/>
          <w:sz w:val="16"/>
          <w:szCs w:val="16"/>
        </w:rPr>
      </w:pPr>
    </w:p>
    <w:p w14:paraId="7BA821DF" w14:textId="39B5715C" w:rsidR="00F044DD" w:rsidRPr="00AF7B57" w:rsidRDefault="00F044DD" w:rsidP="00D12E5F">
      <w:pPr>
        <w:rPr>
          <w:rFonts w:ascii="Courier" w:hAnsi="Courier"/>
          <w:sz w:val="16"/>
          <w:szCs w:val="16"/>
        </w:rPr>
      </w:pPr>
      <w:r w:rsidRPr="00AF7B57">
        <w:rPr>
          <w:rFonts w:ascii="Courier" w:hAnsi="Courier"/>
          <w:sz w:val="16"/>
          <w:szCs w:val="16"/>
        </w:rPr>
        <w:t xml:space="preserve"># </w:t>
      </w:r>
      <w:r w:rsidR="00E02D87" w:rsidRPr="00AF7B57">
        <w:rPr>
          <w:rFonts w:ascii="Courier" w:hAnsi="Courier"/>
          <w:sz w:val="16"/>
          <w:szCs w:val="16"/>
        </w:rPr>
        <w:t xml:space="preserve">II) </w:t>
      </w:r>
      <w:r w:rsidRPr="00AF7B57">
        <w:rPr>
          <w:rFonts w:ascii="Courier" w:hAnsi="Courier"/>
          <w:sz w:val="16"/>
          <w:szCs w:val="16"/>
        </w:rPr>
        <w:t>generate DataSeries by reading in a properly formatted text file</w:t>
      </w:r>
    </w:p>
    <w:p w14:paraId="63852AA8" w14:textId="4A2E3F0C" w:rsidR="00A371E9" w:rsidRPr="00AF7B57" w:rsidRDefault="00A371E9" w:rsidP="00D12E5F">
      <w:pPr>
        <w:rPr>
          <w:rFonts w:ascii="Courier" w:hAnsi="Courier"/>
          <w:sz w:val="16"/>
          <w:szCs w:val="16"/>
        </w:rPr>
      </w:pPr>
      <w:r w:rsidRPr="00AF7B57">
        <w:rPr>
          <w:rFonts w:ascii="Courier" w:hAnsi="Courier"/>
          <w:sz w:val="16"/>
          <w:szCs w:val="16"/>
        </w:rPr>
        <w:t># CGLRRM f</w:t>
      </w:r>
      <w:r w:rsidR="00CF2ED4" w:rsidRPr="00AF7B57">
        <w:rPr>
          <w:rFonts w:ascii="Courier" w:hAnsi="Courier"/>
          <w:sz w:val="16"/>
          <w:szCs w:val="16"/>
        </w:rPr>
        <w:t xml:space="preserve">ormatted files are </w:t>
      </w:r>
      <w:r w:rsidR="0046508F" w:rsidRPr="00AF7B57">
        <w:rPr>
          <w:rFonts w:ascii="Courier" w:hAnsi="Courier"/>
          <w:sz w:val="16"/>
          <w:szCs w:val="16"/>
        </w:rPr>
        <w:t>still accepted but they don’t</w:t>
      </w:r>
      <w:r w:rsidR="00CF2ED4" w:rsidRPr="00AF7B57">
        <w:rPr>
          <w:rFonts w:ascii="Courier" w:hAnsi="Courier"/>
          <w:sz w:val="16"/>
          <w:szCs w:val="16"/>
        </w:rPr>
        <w:t xml:space="preserve"> contain kind or location, so this</w:t>
      </w:r>
      <w:r w:rsidR="0046508F" w:rsidRPr="00AF7B57">
        <w:rPr>
          <w:rFonts w:ascii="Courier" w:hAnsi="Courier"/>
          <w:sz w:val="16"/>
          <w:szCs w:val="16"/>
        </w:rPr>
        <w:t xml:space="preserve"> metadata must be specified calling read_file</w:t>
      </w:r>
      <w:r w:rsidR="00CF2ED4" w:rsidRPr="00AF7B57">
        <w:rPr>
          <w:rFonts w:ascii="Courier" w:hAnsi="Courier"/>
          <w:sz w:val="16"/>
          <w:szCs w:val="16"/>
        </w:rPr>
        <w:t>)</w:t>
      </w:r>
    </w:p>
    <w:p w14:paraId="52221352" w14:textId="7EF798A6" w:rsidR="00505139" w:rsidRPr="00AF7B57" w:rsidRDefault="00F044DD" w:rsidP="00D12E5F">
      <w:pPr>
        <w:rPr>
          <w:rFonts w:ascii="Courier" w:hAnsi="Courier"/>
          <w:sz w:val="16"/>
          <w:szCs w:val="16"/>
        </w:rPr>
      </w:pPr>
      <w:r w:rsidRPr="00AF7B57">
        <w:rPr>
          <w:rFonts w:ascii="Courier" w:hAnsi="Courier"/>
          <w:sz w:val="16"/>
          <w:szCs w:val="16"/>
        </w:rPr>
        <w:t xml:space="preserve">dataseries2 = </w:t>
      </w:r>
      <w:r w:rsidRPr="00AF7B57">
        <w:rPr>
          <w:rFonts w:ascii="Courier" w:hAnsi="Courier"/>
          <w:b/>
          <w:sz w:val="16"/>
          <w:szCs w:val="16"/>
        </w:rPr>
        <w:t>io.read_file</w:t>
      </w:r>
      <w:r w:rsidRPr="00AF7B57">
        <w:rPr>
          <w:rFonts w:ascii="Courier" w:hAnsi="Courier"/>
          <w:sz w:val="16"/>
          <w:szCs w:val="16"/>
        </w:rPr>
        <w:t>(‘somedatafile.txt’)</w:t>
      </w:r>
    </w:p>
    <w:p w14:paraId="015B1C38" w14:textId="6831D7D6" w:rsidR="00A371E9" w:rsidRPr="00AF7B57" w:rsidRDefault="00CF2ED4" w:rsidP="00A371E9">
      <w:pPr>
        <w:rPr>
          <w:rFonts w:ascii="Courier" w:hAnsi="Courier"/>
          <w:sz w:val="16"/>
          <w:szCs w:val="16"/>
        </w:rPr>
      </w:pPr>
      <w:r w:rsidRPr="00AF7B57">
        <w:rPr>
          <w:rFonts w:ascii="Courier" w:hAnsi="Courier"/>
          <w:sz w:val="16"/>
          <w:szCs w:val="16"/>
        </w:rPr>
        <w:t>classic_ds</w:t>
      </w:r>
      <w:r w:rsidR="00A371E9" w:rsidRPr="00AF7B57">
        <w:rPr>
          <w:rFonts w:ascii="Courier" w:hAnsi="Courier"/>
          <w:sz w:val="16"/>
          <w:szCs w:val="16"/>
        </w:rPr>
        <w:t xml:space="preserve"> = </w:t>
      </w:r>
      <w:r w:rsidR="00A371E9" w:rsidRPr="00AF7B57">
        <w:rPr>
          <w:rFonts w:ascii="Courier" w:hAnsi="Courier"/>
          <w:b/>
          <w:sz w:val="16"/>
          <w:szCs w:val="16"/>
        </w:rPr>
        <w:t>io.read_file</w:t>
      </w:r>
      <w:r w:rsidR="00A371E9" w:rsidRPr="00AF7B57">
        <w:rPr>
          <w:rFonts w:ascii="Courier" w:hAnsi="Courier"/>
          <w:sz w:val="16"/>
          <w:szCs w:val="16"/>
        </w:rPr>
        <w:t>(‘someCLGRRM</w:t>
      </w:r>
      <w:r w:rsidRPr="00AF7B57">
        <w:rPr>
          <w:rFonts w:ascii="Courier" w:hAnsi="Courier"/>
          <w:sz w:val="16"/>
          <w:szCs w:val="16"/>
        </w:rPr>
        <w:t>file</w:t>
      </w:r>
      <w:r w:rsidR="00A371E9" w:rsidRPr="00AF7B57">
        <w:rPr>
          <w:rFonts w:ascii="Courier" w:hAnsi="Courier"/>
          <w:sz w:val="16"/>
          <w:szCs w:val="16"/>
        </w:rPr>
        <w:t>.txt’, kind=’</w:t>
      </w:r>
      <w:r w:rsidRPr="00AF7B57">
        <w:rPr>
          <w:rFonts w:ascii="Courier" w:hAnsi="Courier"/>
          <w:sz w:val="16"/>
          <w:szCs w:val="16"/>
        </w:rPr>
        <w:t>prec’, loc=’erie’</w:t>
      </w:r>
      <w:r w:rsidR="00A371E9" w:rsidRPr="00AF7B57">
        <w:rPr>
          <w:rFonts w:ascii="Courier" w:hAnsi="Courier"/>
          <w:sz w:val="16"/>
          <w:szCs w:val="16"/>
        </w:rPr>
        <w:t>)</w:t>
      </w:r>
    </w:p>
    <w:p w14:paraId="6655A5FA" w14:textId="77777777" w:rsidR="00A371E9" w:rsidRPr="00AF7B57" w:rsidRDefault="00A371E9" w:rsidP="00D12E5F">
      <w:pPr>
        <w:rPr>
          <w:rFonts w:ascii="Courier" w:hAnsi="Courier"/>
          <w:sz w:val="16"/>
          <w:szCs w:val="16"/>
        </w:rPr>
      </w:pPr>
    </w:p>
    <w:p w14:paraId="7B074F6D" w14:textId="77777777" w:rsidR="00F044DD" w:rsidRPr="00AF7B57" w:rsidRDefault="00F044DD" w:rsidP="00D12E5F">
      <w:pPr>
        <w:rPr>
          <w:rFonts w:ascii="Courier" w:hAnsi="Courier"/>
          <w:sz w:val="16"/>
          <w:szCs w:val="16"/>
        </w:rPr>
      </w:pPr>
    </w:p>
    <w:p w14:paraId="6B73A467" w14:textId="120ABD51" w:rsidR="00F044DD" w:rsidRPr="00AF7B57" w:rsidRDefault="00F044DD" w:rsidP="00D12E5F">
      <w:pPr>
        <w:rPr>
          <w:rFonts w:ascii="Courier" w:hAnsi="Courier"/>
          <w:sz w:val="16"/>
          <w:szCs w:val="16"/>
        </w:rPr>
      </w:pPr>
      <w:r w:rsidRPr="00AF7B57">
        <w:rPr>
          <w:rFonts w:ascii="Courier" w:hAnsi="Courier"/>
          <w:sz w:val="16"/>
          <w:szCs w:val="16"/>
        </w:rPr>
        <w:t xml:space="preserve"># </w:t>
      </w:r>
      <w:r w:rsidR="00E02D87" w:rsidRPr="00AF7B57">
        <w:rPr>
          <w:rFonts w:ascii="Courier" w:hAnsi="Courier"/>
          <w:sz w:val="16"/>
          <w:szCs w:val="16"/>
        </w:rPr>
        <w:t xml:space="preserve">III) </w:t>
      </w:r>
      <w:r w:rsidRPr="00AF7B57">
        <w:rPr>
          <w:rFonts w:ascii="Courier" w:hAnsi="Courier"/>
          <w:sz w:val="16"/>
          <w:szCs w:val="16"/>
        </w:rPr>
        <w:t>pretend vault already contains data and we want to withdraw some of it</w:t>
      </w:r>
    </w:p>
    <w:p w14:paraId="2CEFA10B" w14:textId="6DCD9EE1" w:rsidR="00F044DD" w:rsidRPr="00AF7B57" w:rsidRDefault="00F044DD" w:rsidP="00D12E5F">
      <w:pPr>
        <w:rPr>
          <w:rFonts w:ascii="Courier" w:hAnsi="Courier"/>
          <w:sz w:val="16"/>
          <w:szCs w:val="16"/>
        </w:rPr>
      </w:pPr>
      <w:r w:rsidRPr="00AF7B57">
        <w:rPr>
          <w:rFonts w:ascii="Courier" w:hAnsi="Courier"/>
          <w:sz w:val="16"/>
          <w:szCs w:val="16"/>
        </w:rPr>
        <w:t xml:space="preserve">dataseries3 = </w:t>
      </w:r>
      <w:r w:rsidRPr="00AF7B57">
        <w:rPr>
          <w:rFonts w:ascii="Courier" w:hAnsi="Courier"/>
          <w:b/>
          <w:sz w:val="16"/>
          <w:szCs w:val="16"/>
        </w:rPr>
        <w:t>the_vault.withdraw</w:t>
      </w:r>
      <w:r w:rsidRPr="00AF7B57">
        <w:rPr>
          <w:rFonts w:ascii="Courier" w:hAnsi="Courier"/>
          <w:sz w:val="16"/>
          <w:szCs w:val="16"/>
        </w:rPr>
        <w:t>(kind=’nbs’, units=’m3’, intvl=’daily’, loc=’erie’, first=’2000-01-01’, last=’</w:t>
      </w:r>
      <w:r w:rsidR="00CF2ED4" w:rsidRPr="00AF7B57">
        <w:rPr>
          <w:rFonts w:ascii="Courier" w:hAnsi="Courier"/>
          <w:sz w:val="16"/>
          <w:szCs w:val="16"/>
        </w:rPr>
        <w:t>2000-01</w:t>
      </w:r>
      <w:r w:rsidRPr="00AF7B57">
        <w:rPr>
          <w:rFonts w:ascii="Courier" w:hAnsi="Courier"/>
          <w:sz w:val="16"/>
          <w:szCs w:val="16"/>
        </w:rPr>
        <w:t>-31’)</w:t>
      </w:r>
    </w:p>
    <w:p w14:paraId="4E76F48F" w14:textId="77777777" w:rsidR="00F044DD" w:rsidRDefault="00F044DD" w:rsidP="00D12E5F">
      <w:pPr>
        <w:rPr>
          <w:rFonts w:ascii="Courier" w:hAnsi="Courier"/>
          <w:sz w:val="16"/>
          <w:szCs w:val="16"/>
        </w:rPr>
      </w:pPr>
    </w:p>
    <w:p w14:paraId="5EAB18D2" w14:textId="0B468B4D" w:rsidR="00AF7B57" w:rsidRDefault="00AF7B57" w:rsidP="00D12E5F">
      <w:pPr>
        <w:rPr>
          <w:rFonts w:ascii="Courier" w:hAnsi="Courier"/>
          <w:sz w:val="16"/>
          <w:szCs w:val="16"/>
        </w:rPr>
      </w:pPr>
      <w:r>
        <w:rPr>
          <w:rFonts w:ascii="Courier" w:hAnsi="Courier"/>
          <w:sz w:val="16"/>
          <w:szCs w:val="16"/>
        </w:rPr>
        <w:t xml:space="preserve">#... alternatively, if we wanted Erie, daily net basin supply, for the same time range in cubic </w:t>
      </w:r>
      <w:r>
        <w:rPr>
          <w:rFonts w:ascii="Courier" w:hAnsi="Courier"/>
          <w:i/>
          <w:sz w:val="16"/>
          <w:szCs w:val="16"/>
        </w:rPr>
        <w:t>feet</w:t>
      </w:r>
    </w:p>
    <w:p w14:paraId="1AC4ED3B" w14:textId="2A94A1A5" w:rsidR="00AF7B57" w:rsidRPr="00AF7B57" w:rsidRDefault="00AF7B57" w:rsidP="00AF7B57">
      <w:pPr>
        <w:rPr>
          <w:rFonts w:ascii="Courier" w:hAnsi="Courier"/>
          <w:sz w:val="16"/>
          <w:szCs w:val="16"/>
        </w:rPr>
      </w:pPr>
      <w:r>
        <w:rPr>
          <w:rFonts w:ascii="Courier" w:hAnsi="Courier"/>
          <w:sz w:val="16"/>
          <w:szCs w:val="16"/>
        </w:rPr>
        <w:t>dataseries_feet</w:t>
      </w:r>
      <w:r w:rsidRPr="00AF7B57">
        <w:rPr>
          <w:rFonts w:ascii="Courier" w:hAnsi="Courier"/>
          <w:sz w:val="16"/>
          <w:szCs w:val="16"/>
        </w:rPr>
        <w:t xml:space="preserve"> = </w:t>
      </w:r>
      <w:r w:rsidRPr="00AF7B57">
        <w:rPr>
          <w:rFonts w:ascii="Courier" w:hAnsi="Courier"/>
          <w:b/>
          <w:sz w:val="16"/>
          <w:szCs w:val="16"/>
        </w:rPr>
        <w:t>the_vault.withdraw</w:t>
      </w:r>
      <w:r>
        <w:rPr>
          <w:rFonts w:ascii="Courier" w:hAnsi="Courier"/>
          <w:sz w:val="16"/>
          <w:szCs w:val="16"/>
        </w:rPr>
        <w:t>(kind=’nbs’, units=’ft3</w:t>
      </w:r>
      <w:r w:rsidRPr="00AF7B57">
        <w:rPr>
          <w:rFonts w:ascii="Courier" w:hAnsi="Courier"/>
          <w:sz w:val="16"/>
          <w:szCs w:val="16"/>
        </w:rPr>
        <w:t>’, intvl=’daily’, loc=’erie’, first=’2000-01-01’, last=’2000-01-31’)</w:t>
      </w:r>
    </w:p>
    <w:p w14:paraId="4FC93E2A" w14:textId="77777777" w:rsidR="00AF7B57" w:rsidRPr="00AF7B57" w:rsidRDefault="00AF7B57" w:rsidP="00D12E5F">
      <w:pPr>
        <w:rPr>
          <w:rFonts w:ascii="Courier" w:hAnsi="Courier"/>
          <w:sz w:val="16"/>
          <w:szCs w:val="16"/>
        </w:rPr>
      </w:pPr>
    </w:p>
    <w:p w14:paraId="7A624781" w14:textId="77777777" w:rsidR="00AF7B57" w:rsidRDefault="00AF7B57" w:rsidP="00D12E5F">
      <w:pPr>
        <w:rPr>
          <w:rFonts w:ascii="Courier" w:hAnsi="Courier"/>
          <w:sz w:val="16"/>
          <w:szCs w:val="16"/>
        </w:rPr>
      </w:pPr>
    </w:p>
    <w:p w14:paraId="275E107B" w14:textId="77777777" w:rsidR="00AF7B57" w:rsidRPr="00AF7B57" w:rsidRDefault="00AF7B57" w:rsidP="00D12E5F">
      <w:pPr>
        <w:rPr>
          <w:rFonts w:ascii="Courier" w:hAnsi="Courier"/>
          <w:sz w:val="16"/>
          <w:szCs w:val="16"/>
        </w:rPr>
      </w:pPr>
    </w:p>
    <w:p w14:paraId="4490F694" w14:textId="77777777" w:rsidR="00F044DD" w:rsidRPr="00AF7B57" w:rsidRDefault="00F044DD" w:rsidP="00D12E5F">
      <w:pPr>
        <w:rPr>
          <w:rFonts w:ascii="Courier" w:hAnsi="Courier"/>
          <w:sz w:val="16"/>
          <w:szCs w:val="16"/>
        </w:rPr>
      </w:pPr>
    </w:p>
    <w:p w14:paraId="329333A4" w14:textId="73B34ED6" w:rsidR="00F044DD" w:rsidRPr="00AF7B57" w:rsidRDefault="00F044DD" w:rsidP="00D12E5F">
      <w:pPr>
        <w:rPr>
          <w:rFonts w:ascii="Courier" w:hAnsi="Courier"/>
          <w:sz w:val="16"/>
          <w:szCs w:val="16"/>
        </w:rPr>
      </w:pPr>
      <w:r w:rsidRPr="00AF7B57">
        <w:rPr>
          <w:rFonts w:ascii="Courier" w:hAnsi="Courier"/>
          <w:sz w:val="16"/>
          <w:szCs w:val="16"/>
        </w:rPr>
        <w:t>#</w:t>
      </w:r>
    </w:p>
    <w:p w14:paraId="5430EAFA" w14:textId="1D772446" w:rsidR="00F044DD" w:rsidRPr="00AF7B57" w:rsidRDefault="00F044DD" w:rsidP="00D12E5F">
      <w:pPr>
        <w:rPr>
          <w:rFonts w:ascii="Courier" w:hAnsi="Courier"/>
          <w:sz w:val="16"/>
          <w:szCs w:val="16"/>
        </w:rPr>
      </w:pPr>
      <w:r w:rsidRPr="00AF7B57">
        <w:rPr>
          <w:rFonts w:ascii="Courier" w:hAnsi="Courier"/>
          <w:sz w:val="16"/>
          <w:szCs w:val="16"/>
        </w:rPr>
        <w:t xml:space="preserve"># PART 2: </w:t>
      </w:r>
      <w:r w:rsidR="00A371E9" w:rsidRPr="00AF7B57">
        <w:rPr>
          <w:rFonts w:ascii="Courier" w:hAnsi="Courier"/>
          <w:sz w:val="16"/>
          <w:szCs w:val="16"/>
        </w:rPr>
        <w:t>Two ways to deposit</w:t>
      </w:r>
      <w:r w:rsidRPr="00AF7B57">
        <w:rPr>
          <w:rFonts w:ascii="Courier" w:hAnsi="Courier"/>
          <w:sz w:val="16"/>
          <w:szCs w:val="16"/>
        </w:rPr>
        <w:t xml:space="preserve"> data:</w:t>
      </w:r>
    </w:p>
    <w:p w14:paraId="40E455AA" w14:textId="59D84BBE" w:rsidR="00F044DD" w:rsidRPr="00AF7B57" w:rsidRDefault="00F044DD" w:rsidP="00D12E5F">
      <w:pPr>
        <w:rPr>
          <w:rFonts w:ascii="Courier" w:hAnsi="Courier"/>
          <w:sz w:val="16"/>
          <w:szCs w:val="16"/>
        </w:rPr>
      </w:pPr>
      <w:r w:rsidRPr="00AF7B57">
        <w:rPr>
          <w:rFonts w:ascii="Courier" w:hAnsi="Courier"/>
          <w:sz w:val="16"/>
          <w:szCs w:val="16"/>
        </w:rPr>
        <w:t>#</w:t>
      </w:r>
    </w:p>
    <w:p w14:paraId="165BC66F" w14:textId="77777777" w:rsidR="00F044DD" w:rsidRPr="00AF7B57" w:rsidRDefault="00F044DD" w:rsidP="00D12E5F">
      <w:pPr>
        <w:rPr>
          <w:rFonts w:ascii="Courier" w:hAnsi="Courier"/>
          <w:sz w:val="16"/>
          <w:szCs w:val="16"/>
        </w:rPr>
      </w:pPr>
    </w:p>
    <w:p w14:paraId="59DE936F" w14:textId="410D8200" w:rsidR="00F044DD" w:rsidRPr="00AF7B57" w:rsidRDefault="00F044DD" w:rsidP="00D12E5F">
      <w:pPr>
        <w:rPr>
          <w:rFonts w:ascii="Courier" w:hAnsi="Courier"/>
          <w:sz w:val="16"/>
          <w:szCs w:val="16"/>
        </w:rPr>
      </w:pPr>
      <w:r w:rsidRPr="00AF7B57">
        <w:rPr>
          <w:rFonts w:ascii="Courier" w:hAnsi="Courier"/>
          <w:sz w:val="16"/>
          <w:szCs w:val="16"/>
        </w:rPr>
        <w:t xml:space="preserve"># </w:t>
      </w:r>
      <w:r w:rsidR="00E02D87" w:rsidRPr="00AF7B57">
        <w:rPr>
          <w:rFonts w:ascii="Courier" w:hAnsi="Courier"/>
          <w:sz w:val="16"/>
          <w:szCs w:val="16"/>
        </w:rPr>
        <w:t xml:space="preserve">I) </w:t>
      </w:r>
      <w:r w:rsidRPr="00AF7B57">
        <w:rPr>
          <w:rFonts w:ascii="Courier" w:hAnsi="Courier"/>
          <w:sz w:val="16"/>
          <w:szCs w:val="16"/>
        </w:rPr>
        <w:t xml:space="preserve">Deposit </w:t>
      </w:r>
      <w:r w:rsidR="00A371E9" w:rsidRPr="00AF7B57">
        <w:rPr>
          <w:rFonts w:ascii="Courier" w:hAnsi="Courier"/>
          <w:sz w:val="16"/>
          <w:szCs w:val="16"/>
        </w:rPr>
        <w:t xml:space="preserve">a </w:t>
      </w:r>
      <w:r w:rsidRPr="00AF7B57">
        <w:rPr>
          <w:rFonts w:ascii="Courier" w:hAnsi="Courier"/>
          <w:sz w:val="16"/>
          <w:szCs w:val="16"/>
        </w:rPr>
        <w:t>pre-existing Dataseries object.</w:t>
      </w:r>
      <w:r w:rsidR="00A371E9" w:rsidRPr="00AF7B57">
        <w:rPr>
          <w:rFonts w:ascii="Courier" w:hAnsi="Courier"/>
          <w:sz w:val="16"/>
          <w:szCs w:val="16"/>
        </w:rPr>
        <w:t xml:space="preserve"> (use a dataseries from PART 1)</w:t>
      </w:r>
    </w:p>
    <w:p w14:paraId="56644715" w14:textId="1A15871B" w:rsidR="00A371E9" w:rsidRPr="00AF7B57" w:rsidRDefault="00A371E9" w:rsidP="00D12E5F">
      <w:pPr>
        <w:rPr>
          <w:rFonts w:ascii="Courier" w:hAnsi="Courier"/>
          <w:sz w:val="16"/>
          <w:szCs w:val="16"/>
        </w:rPr>
      </w:pPr>
      <w:r w:rsidRPr="00AF7B57">
        <w:rPr>
          <w:rFonts w:ascii="Courier" w:hAnsi="Courier"/>
          <w:sz w:val="16"/>
          <w:szCs w:val="16"/>
        </w:rPr>
        <w:t>the_vault.</w:t>
      </w:r>
      <w:r w:rsidRPr="00AF7B57">
        <w:rPr>
          <w:rFonts w:ascii="Courier" w:hAnsi="Courier"/>
          <w:b/>
          <w:sz w:val="16"/>
          <w:szCs w:val="16"/>
        </w:rPr>
        <w:t>deposit</w:t>
      </w:r>
      <w:r w:rsidRPr="00AF7B57">
        <w:rPr>
          <w:rFonts w:ascii="Courier" w:hAnsi="Courier"/>
          <w:sz w:val="16"/>
          <w:szCs w:val="16"/>
        </w:rPr>
        <w:t>(ds=dataseries3)</w:t>
      </w:r>
    </w:p>
    <w:p w14:paraId="2103CDCC" w14:textId="77777777" w:rsidR="00E02D87" w:rsidRPr="00AF7B57" w:rsidRDefault="00E02D87" w:rsidP="00D12E5F">
      <w:pPr>
        <w:rPr>
          <w:rFonts w:ascii="Courier" w:hAnsi="Courier"/>
          <w:sz w:val="16"/>
          <w:szCs w:val="16"/>
        </w:rPr>
      </w:pPr>
    </w:p>
    <w:p w14:paraId="0684C925" w14:textId="3E410EF8" w:rsidR="00A371E9" w:rsidRPr="00AF7B57" w:rsidRDefault="00A371E9" w:rsidP="00D12E5F">
      <w:pPr>
        <w:rPr>
          <w:rFonts w:ascii="Courier" w:hAnsi="Courier"/>
          <w:sz w:val="16"/>
          <w:szCs w:val="16"/>
        </w:rPr>
      </w:pPr>
      <w:r w:rsidRPr="00AF7B57">
        <w:rPr>
          <w:rFonts w:ascii="Courier" w:hAnsi="Courier"/>
          <w:sz w:val="16"/>
          <w:szCs w:val="16"/>
        </w:rPr>
        <w:t xml:space="preserve"># </w:t>
      </w:r>
      <w:r w:rsidR="00E02D87" w:rsidRPr="00AF7B57">
        <w:rPr>
          <w:rFonts w:ascii="Courier" w:hAnsi="Courier"/>
          <w:sz w:val="16"/>
          <w:szCs w:val="16"/>
        </w:rPr>
        <w:t xml:space="preserve">II) </w:t>
      </w:r>
      <w:r w:rsidRPr="00AF7B57">
        <w:rPr>
          <w:rFonts w:ascii="Courier" w:hAnsi="Courier"/>
          <w:sz w:val="16"/>
          <w:szCs w:val="16"/>
        </w:rPr>
        <w:t>Deposit data as a list and specify all the metadata “on the fly”</w:t>
      </w:r>
    </w:p>
    <w:p w14:paraId="312B60F7" w14:textId="0EAC6AE3" w:rsidR="00CF2ED4" w:rsidRPr="00AF7B57" w:rsidRDefault="00E02D87" w:rsidP="00D12E5F">
      <w:pPr>
        <w:rPr>
          <w:rFonts w:ascii="Courier" w:hAnsi="Courier"/>
          <w:sz w:val="16"/>
          <w:szCs w:val="16"/>
        </w:rPr>
      </w:pPr>
      <w:r w:rsidRPr="00AF7B57">
        <w:rPr>
          <w:rFonts w:ascii="Courier" w:hAnsi="Courier"/>
          <w:sz w:val="16"/>
          <w:szCs w:val="16"/>
        </w:rPr>
        <w:t>stClr</w:t>
      </w:r>
      <w:r w:rsidR="00CF2ED4" w:rsidRPr="00AF7B57">
        <w:rPr>
          <w:rFonts w:ascii="Courier" w:hAnsi="Courier"/>
          <w:sz w:val="16"/>
          <w:szCs w:val="16"/>
        </w:rPr>
        <w:t>Flows = [5.0, 6.0, 6.5, 6.0, 6.0, 6.0, 6.5, 5.0, 5.5, 5.5, 8.0, 9.0]</w:t>
      </w:r>
    </w:p>
    <w:p w14:paraId="004C18B8" w14:textId="16B805DD" w:rsidR="00505139" w:rsidRPr="00AF7B57" w:rsidRDefault="00A371E9" w:rsidP="00D12E5F">
      <w:pPr>
        <w:rPr>
          <w:rFonts w:ascii="Courier" w:hAnsi="Courier"/>
          <w:sz w:val="16"/>
          <w:szCs w:val="16"/>
        </w:rPr>
      </w:pPr>
      <w:r w:rsidRPr="00AF7B57">
        <w:rPr>
          <w:rFonts w:ascii="Courier" w:hAnsi="Courier"/>
          <w:sz w:val="16"/>
          <w:szCs w:val="16"/>
        </w:rPr>
        <w:t>the_vault.</w:t>
      </w:r>
      <w:r w:rsidRPr="00AF7B57">
        <w:rPr>
          <w:rFonts w:ascii="Courier" w:hAnsi="Courier"/>
          <w:b/>
          <w:sz w:val="16"/>
          <w:szCs w:val="16"/>
        </w:rPr>
        <w:t>deposit_data</w:t>
      </w:r>
      <w:r w:rsidRPr="00AF7B57">
        <w:rPr>
          <w:rFonts w:ascii="Courier" w:hAnsi="Courier"/>
          <w:sz w:val="16"/>
          <w:szCs w:val="16"/>
        </w:rPr>
        <w:t>(kind='flow', units='cms', intvl='monthl</w:t>
      </w:r>
      <w:r w:rsidR="00CF2ED4" w:rsidRPr="00AF7B57">
        <w:rPr>
          <w:rFonts w:ascii="Courier" w:hAnsi="Courier"/>
          <w:sz w:val="16"/>
          <w:szCs w:val="16"/>
        </w:rPr>
        <w:t>y', loc='st</w:t>
      </w:r>
      <w:r w:rsidR="00E02D87" w:rsidRPr="00AF7B57">
        <w:rPr>
          <w:rFonts w:ascii="Courier" w:hAnsi="Courier"/>
          <w:sz w:val="16"/>
          <w:szCs w:val="16"/>
        </w:rPr>
        <w:t>clr</w:t>
      </w:r>
      <w:r w:rsidRPr="00AF7B57">
        <w:rPr>
          <w:rFonts w:ascii="Courier" w:hAnsi="Courier"/>
          <w:sz w:val="16"/>
          <w:szCs w:val="16"/>
        </w:rPr>
        <w:t>',</w:t>
      </w:r>
      <w:r w:rsidR="00CF2ED4" w:rsidRPr="00AF7B57">
        <w:rPr>
          <w:rFonts w:ascii="Courier" w:hAnsi="Courier"/>
          <w:sz w:val="16"/>
          <w:szCs w:val="16"/>
        </w:rPr>
        <w:t xml:space="preserve"> first=1900-01-01', last='1900-12-31’,</w:t>
      </w:r>
      <w:r w:rsidRPr="00AF7B57">
        <w:rPr>
          <w:rFonts w:ascii="Courier" w:hAnsi="Courier"/>
          <w:sz w:val="16"/>
          <w:szCs w:val="16"/>
        </w:rPr>
        <w:t xml:space="preserve"> values=</w:t>
      </w:r>
      <w:r w:rsidR="00CF2ED4" w:rsidRPr="00AF7B57">
        <w:rPr>
          <w:rFonts w:ascii="Courier" w:hAnsi="Courier"/>
          <w:sz w:val="16"/>
          <w:szCs w:val="16"/>
        </w:rPr>
        <w:t>st</w:t>
      </w:r>
      <w:r w:rsidR="00E02D87" w:rsidRPr="00AF7B57">
        <w:rPr>
          <w:rFonts w:ascii="Courier" w:hAnsi="Courier"/>
          <w:sz w:val="16"/>
          <w:szCs w:val="16"/>
        </w:rPr>
        <w:t>Clr</w:t>
      </w:r>
      <w:r w:rsidRPr="00AF7B57">
        <w:rPr>
          <w:rFonts w:ascii="Courier" w:hAnsi="Courier"/>
          <w:sz w:val="16"/>
          <w:szCs w:val="16"/>
        </w:rPr>
        <w:t>Flows)</w:t>
      </w:r>
    </w:p>
    <w:p w14:paraId="35B67248" w14:textId="77777777" w:rsidR="00A371E9" w:rsidRPr="00AF7B57" w:rsidRDefault="00A371E9" w:rsidP="00D12E5F">
      <w:pPr>
        <w:rPr>
          <w:rFonts w:ascii="Courier" w:hAnsi="Courier"/>
          <w:sz w:val="16"/>
          <w:szCs w:val="16"/>
        </w:rPr>
      </w:pPr>
    </w:p>
    <w:p w14:paraId="025CFBDA" w14:textId="77777777" w:rsidR="00505139" w:rsidRPr="00AF7B57" w:rsidRDefault="00505139" w:rsidP="00D12E5F">
      <w:pPr>
        <w:rPr>
          <w:rFonts w:ascii="Courier" w:hAnsi="Courier"/>
          <w:sz w:val="16"/>
          <w:szCs w:val="16"/>
        </w:rPr>
      </w:pPr>
    </w:p>
    <w:p w14:paraId="0C139882" w14:textId="0704AE15" w:rsidR="00D40CA4" w:rsidRPr="00AF7B57" w:rsidRDefault="00A371E9" w:rsidP="00D12E5F">
      <w:pPr>
        <w:rPr>
          <w:rFonts w:ascii="Courier" w:hAnsi="Courier"/>
          <w:sz w:val="16"/>
          <w:szCs w:val="16"/>
        </w:rPr>
      </w:pPr>
      <w:r w:rsidRPr="00AF7B57">
        <w:rPr>
          <w:rFonts w:ascii="Courier" w:hAnsi="Courier"/>
          <w:sz w:val="16"/>
          <w:szCs w:val="16"/>
        </w:rPr>
        <w:t>#</w:t>
      </w:r>
    </w:p>
    <w:p w14:paraId="46ECD719" w14:textId="2B9D13AA" w:rsidR="00A371E9" w:rsidRPr="00AF7B57" w:rsidRDefault="00A371E9" w:rsidP="00D12E5F">
      <w:pPr>
        <w:rPr>
          <w:rFonts w:ascii="Courier" w:hAnsi="Courier"/>
          <w:sz w:val="16"/>
          <w:szCs w:val="16"/>
        </w:rPr>
      </w:pPr>
      <w:r w:rsidRPr="00AF7B57">
        <w:rPr>
          <w:rFonts w:ascii="Courier" w:hAnsi="Courier"/>
          <w:sz w:val="16"/>
          <w:szCs w:val="16"/>
        </w:rPr>
        <w:t># PART 3: Write to file (withdraw and read_file</w:t>
      </w:r>
      <w:r w:rsidR="00E02D87" w:rsidRPr="00AF7B57">
        <w:rPr>
          <w:rFonts w:ascii="Courier" w:hAnsi="Courier"/>
          <w:sz w:val="16"/>
          <w:szCs w:val="16"/>
        </w:rPr>
        <w:t xml:space="preserve"> are</w:t>
      </w:r>
      <w:r w:rsidRPr="00AF7B57">
        <w:rPr>
          <w:rFonts w:ascii="Courier" w:hAnsi="Courier"/>
          <w:sz w:val="16"/>
          <w:szCs w:val="16"/>
        </w:rPr>
        <w:t xml:space="preserve"> </w:t>
      </w:r>
      <w:r w:rsidR="00E02D87" w:rsidRPr="00AF7B57">
        <w:rPr>
          <w:rFonts w:ascii="Courier" w:hAnsi="Courier"/>
          <w:sz w:val="16"/>
          <w:szCs w:val="16"/>
        </w:rPr>
        <w:t>demonstrated</w:t>
      </w:r>
      <w:r w:rsidRPr="00AF7B57">
        <w:rPr>
          <w:rFonts w:ascii="Courier" w:hAnsi="Courier"/>
          <w:sz w:val="16"/>
          <w:szCs w:val="16"/>
        </w:rPr>
        <w:t xml:space="preserve"> above)</w:t>
      </w:r>
    </w:p>
    <w:p w14:paraId="44082BC3" w14:textId="60E8192F" w:rsidR="00E02D87" w:rsidRPr="00AF7B57" w:rsidRDefault="00A371E9" w:rsidP="00D12E5F">
      <w:pPr>
        <w:rPr>
          <w:rFonts w:ascii="Courier" w:hAnsi="Courier"/>
          <w:sz w:val="16"/>
          <w:szCs w:val="16"/>
        </w:rPr>
      </w:pPr>
      <w:r w:rsidRPr="00AF7B57">
        <w:rPr>
          <w:rFonts w:ascii="Courier" w:hAnsi="Courier"/>
          <w:sz w:val="16"/>
          <w:szCs w:val="16"/>
        </w:rPr>
        <w:t>#</w:t>
      </w:r>
    </w:p>
    <w:p w14:paraId="55A5E27F" w14:textId="3781673C" w:rsidR="00CF2ED4" w:rsidRPr="00AF7B57" w:rsidRDefault="00CF2ED4" w:rsidP="00D12E5F">
      <w:pPr>
        <w:rPr>
          <w:rFonts w:ascii="Courier" w:hAnsi="Courier"/>
          <w:sz w:val="16"/>
          <w:szCs w:val="16"/>
        </w:rPr>
      </w:pPr>
      <w:r w:rsidRPr="00AF7B57">
        <w:rPr>
          <w:rFonts w:ascii="Courier" w:hAnsi="Courier"/>
          <w:b/>
          <w:sz w:val="16"/>
          <w:szCs w:val="16"/>
        </w:rPr>
        <w:t>io.write_file</w:t>
      </w:r>
      <w:r w:rsidRPr="00AF7B57">
        <w:rPr>
          <w:rFonts w:ascii="Courier" w:hAnsi="Courier"/>
          <w:sz w:val="16"/>
          <w:szCs w:val="16"/>
        </w:rPr>
        <w:t>(filename=’</w:t>
      </w:r>
      <w:r w:rsidR="00AF7B57">
        <w:rPr>
          <w:rFonts w:ascii="Courier" w:hAnsi="Courier"/>
          <w:sz w:val="16"/>
          <w:szCs w:val="16"/>
        </w:rPr>
        <w:t>my</w:t>
      </w:r>
      <w:r w:rsidRPr="00AF7B57">
        <w:rPr>
          <w:rFonts w:ascii="Courier" w:hAnsi="Courier"/>
          <w:sz w:val="16"/>
          <w:szCs w:val="16"/>
        </w:rPr>
        <w:t xml:space="preserve">output.txt’, </w:t>
      </w:r>
      <w:r w:rsidR="00E02D87" w:rsidRPr="00AF7B57">
        <w:rPr>
          <w:rFonts w:ascii="Courier" w:hAnsi="Courier"/>
          <w:sz w:val="16"/>
          <w:szCs w:val="16"/>
        </w:rPr>
        <w:t xml:space="preserve">file_format=’column’, </w:t>
      </w:r>
      <w:r w:rsidRPr="00AF7B57">
        <w:rPr>
          <w:rFonts w:ascii="Courier" w:hAnsi="Courier"/>
          <w:sz w:val="16"/>
          <w:szCs w:val="16"/>
        </w:rPr>
        <w:t>ds=dataseries1</w:t>
      </w:r>
      <w:r w:rsidR="00E02D87" w:rsidRPr="00AF7B57">
        <w:rPr>
          <w:rFonts w:ascii="Courier" w:hAnsi="Courier"/>
          <w:sz w:val="16"/>
          <w:szCs w:val="16"/>
        </w:rPr>
        <w:t xml:space="preserve">) </w:t>
      </w:r>
    </w:p>
    <w:p w14:paraId="57EEFD66" w14:textId="77777777" w:rsidR="00CF2ED4" w:rsidRPr="00D12E5F" w:rsidRDefault="00CF2ED4" w:rsidP="00D12E5F">
      <w:pPr>
        <w:rPr>
          <w:rFonts w:ascii="Courier" w:hAnsi="Courier"/>
        </w:rPr>
      </w:pPr>
    </w:p>
    <w:p w14:paraId="0A1B6809" w14:textId="7E47D4CF" w:rsidR="009C57A3" w:rsidRPr="005B68B5" w:rsidRDefault="005B68B5" w:rsidP="0099300D">
      <w:pPr>
        <w:outlineLvl w:val="0"/>
        <w:rPr>
          <w:b/>
          <w:sz w:val="36"/>
        </w:rPr>
      </w:pPr>
      <w:r>
        <w:rPr>
          <w:b/>
          <w:sz w:val="36"/>
        </w:rPr>
        <w:lastRenderedPageBreak/>
        <w:t xml:space="preserve">4. </w:t>
      </w:r>
      <w:r w:rsidR="00DE5C91">
        <w:rPr>
          <w:b/>
          <w:sz w:val="36"/>
        </w:rPr>
        <w:t>Module Documentation</w:t>
      </w:r>
      <w:r w:rsidR="001A336A" w:rsidRPr="005B68B5">
        <w:rPr>
          <w:b/>
          <w:sz w:val="36"/>
        </w:rPr>
        <w:t>:</w:t>
      </w:r>
    </w:p>
    <w:p w14:paraId="0AC4B777" w14:textId="77777777" w:rsidR="001A336A" w:rsidRDefault="001A336A" w:rsidP="0099300D">
      <w:pPr>
        <w:outlineLvl w:val="0"/>
        <w:rPr>
          <w:b/>
        </w:rPr>
      </w:pPr>
    </w:p>
    <w:p w14:paraId="340ABD38" w14:textId="34A45600" w:rsidR="00D12E5F" w:rsidRPr="005B68B5" w:rsidRDefault="00D12E5F" w:rsidP="001A336A">
      <w:pPr>
        <w:outlineLvl w:val="0"/>
        <w:rPr>
          <w:b/>
          <w:sz w:val="28"/>
          <w:u w:val="single"/>
        </w:rPr>
      </w:pPr>
      <w:r w:rsidRPr="005B68B5">
        <w:rPr>
          <w:b/>
          <w:sz w:val="28"/>
          <w:u w:val="single"/>
        </w:rPr>
        <w:t>Databank_io</w:t>
      </w:r>
      <w:r w:rsidR="00E02D87" w:rsidRPr="005B68B5">
        <w:rPr>
          <w:b/>
          <w:sz w:val="28"/>
          <w:u w:val="single"/>
        </w:rPr>
        <w:t>:</w:t>
      </w:r>
    </w:p>
    <w:p w14:paraId="327829E7" w14:textId="77777777" w:rsidR="00E02D87" w:rsidRDefault="00E02D87" w:rsidP="00E02D87">
      <w:pPr>
        <w:ind w:firstLine="720"/>
        <w:outlineLvl w:val="0"/>
        <w:rPr>
          <w:b/>
        </w:rPr>
      </w:pPr>
    </w:p>
    <w:p w14:paraId="46EC465B" w14:textId="557DB453" w:rsidR="00E02D87" w:rsidRDefault="00E02D87" w:rsidP="00E02D87">
      <w:pPr>
        <w:ind w:firstLine="720"/>
        <w:outlineLvl w:val="0"/>
      </w:pPr>
      <w:r w:rsidRPr="00E02D87">
        <w:t xml:space="preserve">Databank_io </w:t>
      </w:r>
      <w:r w:rsidR="00DE5C91">
        <w:t xml:space="preserve">(short for input/output) </w:t>
      </w:r>
      <w:r w:rsidRPr="00E02D87">
        <w:t>contains two functions</w:t>
      </w:r>
      <w:r w:rsidR="002E2F2B">
        <w:t xml:space="preserve"> that are intende</w:t>
      </w:r>
      <w:r w:rsidR="00F91AF5">
        <w:t>d to be called by the user</w:t>
      </w:r>
      <w:r w:rsidR="002E2F2B">
        <w:t>:</w:t>
      </w:r>
      <w:r w:rsidRPr="00E02D87">
        <w:t xml:space="preserve"> </w:t>
      </w:r>
      <w:r w:rsidRPr="006A6418">
        <w:rPr>
          <w:rFonts w:ascii="Courier New" w:hAnsi="Courier New" w:cs="Courier New"/>
        </w:rPr>
        <w:t>read_file</w:t>
      </w:r>
      <w:r w:rsidRPr="00E02D87">
        <w:t xml:space="preserve"> and</w:t>
      </w:r>
      <w:r>
        <w:t xml:space="preserve"> </w:t>
      </w:r>
      <w:r w:rsidRPr="006A6418">
        <w:rPr>
          <w:rFonts w:ascii="Courier New" w:hAnsi="Courier New" w:cs="Courier New"/>
        </w:rPr>
        <w:t>write_file</w:t>
      </w:r>
      <w:r w:rsidR="00C10427">
        <w:t xml:space="preserve">.  When using python in interactive mode, the user can call </w:t>
      </w:r>
      <w:r w:rsidR="00C10427" w:rsidRPr="00DE5C91">
        <w:rPr>
          <w:rFonts w:ascii="Courier New" w:hAnsi="Courier New" w:cs="Courier New"/>
        </w:rPr>
        <w:t>help(databank_io)</w:t>
      </w:r>
      <w:r w:rsidR="007364DF">
        <w:t>to see the following docstrings</w:t>
      </w:r>
      <w:r w:rsidR="00C10427">
        <w:t xml:space="preserve"> which describes each function:</w:t>
      </w:r>
      <w:r w:rsidR="00E55A1A">
        <w:t xml:space="preserve"> </w:t>
      </w:r>
    </w:p>
    <w:p w14:paraId="5C405312" w14:textId="77777777" w:rsidR="00C10427" w:rsidRDefault="00C10427" w:rsidP="00C10427">
      <w:pPr>
        <w:outlineLvl w:val="0"/>
      </w:pPr>
    </w:p>
    <w:p w14:paraId="6A330923" w14:textId="6A5F11F2" w:rsidR="00C10427" w:rsidRPr="00AF7B57" w:rsidRDefault="00C10427" w:rsidP="00C10427">
      <w:pPr>
        <w:outlineLvl w:val="0"/>
        <w:rPr>
          <w:rFonts w:ascii="Courier New" w:hAnsi="Courier New" w:cs="Courier New"/>
          <w:sz w:val="16"/>
          <w:szCs w:val="16"/>
        </w:rPr>
      </w:pPr>
      <w:r w:rsidRPr="00AF7B57">
        <w:rPr>
          <w:rFonts w:ascii="Courier New" w:hAnsi="Courier New" w:cs="Courier New"/>
          <w:sz w:val="16"/>
          <w:szCs w:val="16"/>
        </w:rPr>
        <w:t>read_file(filename, kind=None, units=None, intvl=None, loc=None)</w:t>
      </w:r>
    </w:p>
    <w:p w14:paraId="6AA4F818" w14:textId="64F3936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Read in data and metadata from filename and return a dataseries object.</w:t>
      </w:r>
    </w:p>
    <w:p w14:paraId="55CEAFB9"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75382179"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Parameters</w:t>
      </w:r>
    </w:p>
    <w:p w14:paraId="056913ED"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2B2E0D0B"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filename: string</w:t>
      </w:r>
    </w:p>
    <w:p w14:paraId="20B71D57" w14:textId="7D11B234"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r w:rsidRPr="00AF7B57">
        <w:rPr>
          <w:rFonts w:ascii="Courier New" w:hAnsi="Courier New" w:cs="Courier New"/>
          <w:sz w:val="16"/>
          <w:szCs w:val="16"/>
        </w:rPr>
        <w:tab/>
        <w:t>The desired filename to read from.</w:t>
      </w:r>
    </w:p>
    <w:p w14:paraId="2BED4AE1"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kind : string, optional</w:t>
      </w:r>
    </w:p>
    <w:p w14:paraId="22F30EFD" w14:textId="2B6578D7" w:rsidR="00C10427" w:rsidRPr="00AF7B57" w:rsidRDefault="00C10427" w:rsidP="00DD72E2">
      <w:pPr>
        <w:ind w:left="2160"/>
        <w:outlineLvl w:val="0"/>
        <w:rPr>
          <w:rFonts w:ascii="Courier New" w:hAnsi="Courier New" w:cs="Courier New"/>
          <w:sz w:val="16"/>
          <w:szCs w:val="16"/>
        </w:rPr>
      </w:pPr>
      <w:r w:rsidRPr="00AF7B57">
        <w:rPr>
          <w:rFonts w:ascii="Courier New" w:hAnsi="Courier New" w:cs="Courier New"/>
          <w:sz w:val="16"/>
          <w:szCs w:val="16"/>
        </w:rPr>
        <w:t>The kind of data ('precip') to be read in.  If filename does not contain kind metadata (header info), kind must be set on the function call.</w:t>
      </w:r>
    </w:p>
    <w:p w14:paraId="6192D075"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units : string, optional</w:t>
      </w:r>
    </w:p>
    <w:p w14:paraId="2908FA2F" w14:textId="0429CBC0" w:rsidR="00C10427" w:rsidRPr="00AF7B57" w:rsidRDefault="00C10427" w:rsidP="00DD72E2">
      <w:pPr>
        <w:ind w:left="2160"/>
        <w:outlineLvl w:val="0"/>
        <w:rPr>
          <w:rFonts w:ascii="Courier New" w:hAnsi="Courier New" w:cs="Courier New"/>
          <w:sz w:val="16"/>
          <w:szCs w:val="16"/>
        </w:rPr>
      </w:pPr>
      <w:r w:rsidRPr="00AF7B57">
        <w:rPr>
          <w:rFonts w:ascii="Courier New" w:hAnsi="Courier New" w:cs="Courier New"/>
          <w:sz w:val="16"/>
          <w:szCs w:val="16"/>
        </w:rPr>
        <w:t>The units of data ('mm') to be read in.  If filename does not</w:t>
      </w:r>
      <w:r w:rsidR="00DD72E2" w:rsidRPr="00AF7B57">
        <w:rPr>
          <w:rFonts w:ascii="Courier New" w:hAnsi="Courier New" w:cs="Courier New"/>
          <w:sz w:val="16"/>
          <w:szCs w:val="16"/>
        </w:rPr>
        <w:t xml:space="preserve"> </w:t>
      </w:r>
      <w:r w:rsidRPr="00AF7B57">
        <w:rPr>
          <w:rFonts w:ascii="Courier New" w:hAnsi="Courier New" w:cs="Courier New"/>
          <w:sz w:val="16"/>
          <w:szCs w:val="16"/>
        </w:rPr>
        <w:t>contain units metadata (header info), units must be set.</w:t>
      </w:r>
    </w:p>
    <w:p w14:paraId="5872A335"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intvl : string, optional</w:t>
      </w:r>
    </w:p>
    <w:p w14:paraId="3930235B" w14:textId="21AFF2C7" w:rsidR="00C10427" w:rsidRPr="00AF7B57" w:rsidRDefault="002E2F2B" w:rsidP="00DD72E2">
      <w:pPr>
        <w:ind w:left="2160"/>
        <w:outlineLvl w:val="0"/>
        <w:rPr>
          <w:rFonts w:ascii="Courier New" w:hAnsi="Courier New" w:cs="Courier New"/>
          <w:sz w:val="16"/>
          <w:szCs w:val="16"/>
        </w:rPr>
      </w:pPr>
      <w:r>
        <w:rPr>
          <w:rFonts w:ascii="Courier New" w:hAnsi="Courier New" w:cs="Courier New"/>
          <w:sz w:val="16"/>
          <w:szCs w:val="16"/>
        </w:rPr>
        <w:t>The int</w:t>
      </w:r>
      <w:r w:rsidR="00C10427" w:rsidRPr="00AF7B57">
        <w:rPr>
          <w:rFonts w:ascii="Courier New" w:hAnsi="Courier New" w:cs="Courier New"/>
          <w:sz w:val="16"/>
          <w:szCs w:val="16"/>
        </w:rPr>
        <w:t>erval of data ('week</w:t>
      </w:r>
      <w:r w:rsidR="00DD72E2" w:rsidRPr="00AF7B57">
        <w:rPr>
          <w:rFonts w:ascii="Courier New" w:hAnsi="Courier New" w:cs="Courier New"/>
          <w:sz w:val="16"/>
          <w:szCs w:val="16"/>
        </w:rPr>
        <w:t xml:space="preserve">ly') to be read in.  If filename </w:t>
      </w:r>
      <w:r w:rsidR="00C10427" w:rsidRPr="00AF7B57">
        <w:rPr>
          <w:rFonts w:ascii="Courier New" w:hAnsi="Courier New" w:cs="Courier New"/>
          <w:sz w:val="16"/>
          <w:szCs w:val="16"/>
        </w:rPr>
        <w:t>does not contain intvl metadata (header info), intvl must be set.</w:t>
      </w:r>
    </w:p>
    <w:p w14:paraId="06C938D9"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loc : string, optional</w:t>
      </w:r>
    </w:p>
    <w:p w14:paraId="59E0673E" w14:textId="72791FB1" w:rsidR="00C10427" w:rsidRPr="00AF7B57" w:rsidRDefault="00C10427" w:rsidP="00DD72E2">
      <w:pPr>
        <w:ind w:left="2160"/>
        <w:outlineLvl w:val="0"/>
        <w:rPr>
          <w:rFonts w:ascii="Courier New" w:hAnsi="Courier New" w:cs="Courier New"/>
          <w:sz w:val="16"/>
          <w:szCs w:val="16"/>
        </w:rPr>
      </w:pPr>
      <w:r w:rsidRPr="00AF7B57">
        <w:rPr>
          <w:rFonts w:ascii="Courier New" w:hAnsi="Courier New" w:cs="Courier New"/>
          <w:sz w:val="16"/>
          <w:szCs w:val="16"/>
        </w:rPr>
        <w:t xml:space="preserve">The loc of data ('superior') to be read in.  </w:t>
      </w:r>
      <w:r w:rsidR="00DD72E2" w:rsidRPr="00AF7B57">
        <w:rPr>
          <w:rFonts w:ascii="Courier New" w:hAnsi="Courier New" w:cs="Courier New"/>
          <w:sz w:val="16"/>
          <w:szCs w:val="16"/>
        </w:rPr>
        <w:t xml:space="preserve">If filename does </w:t>
      </w:r>
      <w:r w:rsidRPr="00AF7B57">
        <w:rPr>
          <w:rFonts w:ascii="Courier New" w:hAnsi="Courier New" w:cs="Courier New"/>
          <w:sz w:val="16"/>
          <w:szCs w:val="16"/>
        </w:rPr>
        <w:t>not contain loc metadata (header info), loc must be set.</w:t>
      </w:r>
    </w:p>
    <w:p w14:paraId="10E59C8E"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53B39DB2"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Returns</w:t>
      </w:r>
    </w:p>
    <w:p w14:paraId="2CB592A7"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4CC7D41A"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dataseries : object</w:t>
      </w:r>
    </w:p>
    <w:p w14:paraId="0C4EB384" w14:textId="26F25D08" w:rsidR="00C10427" w:rsidRPr="00AF7B57" w:rsidRDefault="00C10427" w:rsidP="00DD72E2">
      <w:pPr>
        <w:ind w:left="2160"/>
        <w:outlineLvl w:val="0"/>
        <w:rPr>
          <w:rFonts w:ascii="Courier New" w:hAnsi="Courier New" w:cs="Courier New"/>
          <w:sz w:val="16"/>
          <w:szCs w:val="16"/>
        </w:rPr>
      </w:pPr>
      <w:r w:rsidRPr="00AF7B57">
        <w:rPr>
          <w:rFonts w:ascii="Courier New" w:hAnsi="Courier New" w:cs="Courier New"/>
          <w:sz w:val="16"/>
          <w:szCs w:val="16"/>
        </w:rPr>
        <w:t>an object of class DataSeries with attributes dataKind,</w:t>
      </w:r>
      <w:r w:rsidR="00DD72E2" w:rsidRPr="00AF7B57">
        <w:rPr>
          <w:rFonts w:ascii="Courier New" w:hAnsi="Courier New" w:cs="Courier New"/>
          <w:sz w:val="16"/>
          <w:szCs w:val="16"/>
        </w:rPr>
        <w:t xml:space="preserve"> </w:t>
      </w:r>
      <w:r w:rsidRPr="00AF7B57">
        <w:rPr>
          <w:rFonts w:ascii="Courier New" w:hAnsi="Courier New" w:cs="Courier New"/>
          <w:sz w:val="16"/>
          <w:szCs w:val="16"/>
        </w:rPr>
        <w:t>dataUnits, dataInterv</w:t>
      </w:r>
      <w:r w:rsidR="00DD72E2" w:rsidRPr="00AF7B57">
        <w:rPr>
          <w:rFonts w:ascii="Courier New" w:hAnsi="Courier New" w:cs="Courier New"/>
          <w:sz w:val="16"/>
          <w:szCs w:val="16"/>
        </w:rPr>
        <w:t xml:space="preserve">al, dataLocation, startDate, </w:t>
      </w:r>
      <w:r w:rsidRPr="00AF7B57">
        <w:rPr>
          <w:rFonts w:ascii="Courier New" w:hAnsi="Courier New" w:cs="Courier New"/>
          <w:sz w:val="16"/>
          <w:szCs w:val="16"/>
        </w:rPr>
        <w:t>endDate, and dataVals (the actual data)</w:t>
      </w:r>
    </w:p>
    <w:p w14:paraId="42498593"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19964234"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Notes</w:t>
      </w:r>
    </w:p>
    <w:p w14:paraId="34768AA6"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2CBD76EA" w14:textId="0F4D33D1" w:rsidR="00C10427" w:rsidRPr="00AF7B57" w:rsidRDefault="00DD72E2" w:rsidP="00DD72E2">
      <w:pPr>
        <w:ind w:left="1440"/>
        <w:outlineLvl w:val="0"/>
        <w:rPr>
          <w:rFonts w:ascii="Courier New" w:hAnsi="Courier New" w:cs="Courier New"/>
          <w:sz w:val="16"/>
          <w:szCs w:val="16"/>
        </w:rPr>
      </w:pPr>
      <w:r w:rsidRPr="00AF7B57">
        <w:rPr>
          <w:rFonts w:ascii="Courier New" w:hAnsi="Courier New" w:cs="Courier New"/>
          <w:sz w:val="16"/>
          <w:szCs w:val="16"/>
        </w:rPr>
        <w:t>I</w:t>
      </w:r>
      <w:r w:rsidR="00C10427" w:rsidRPr="00AF7B57">
        <w:rPr>
          <w:rFonts w:ascii="Courier New" w:hAnsi="Courier New" w:cs="Courier New"/>
          <w:sz w:val="16"/>
          <w:szCs w:val="16"/>
        </w:rPr>
        <w:t>f keywords kind, units, intvl, or l</w:t>
      </w:r>
      <w:r w:rsidRPr="00AF7B57">
        <w:rPr>
          <w:rFonts w:ascii="Courier New" w:hAnsi="Courier New" w:cs="Courier New"/>
          <w:sz w:val="16"/>
          <w:szCs w:val="16"/>
        </w:rPr>
        <w:t xml:space="preserve">oc are included in function call </w:t>
      </w:r>
      <w:r w:rsidR="00C10427" w:rsidRPr="00AF7B57">
        <w:rPr>
          <w:rFonts w:ascii="Courier New" w:hAnsi="Courier New" w:cs="Courier New"/>
          <w:sz w:val="16"/>
          <w:szCs w:val="16"/>
        </w:rPr>
        <w:t>AND included in the metadata of filename, then they must match</w:t>
      </w:r>
      <w:r w:rsidR="0046508F" w:rsidRPr="00AF7B57">
        <w:rPr>
          <w:rFonts w:ascii="Courier New" w:hAnsi="Courier New" w:cs="Courier New"/>
          <w:sz w:val="16"/>
          <w:szCs w:val="16"/>
        </w:rPr>
        <w:t xml:space="preserve"> </w:t>
      </w:r>
      <w:r w:rsidR="00C10427" w:rsidRPr="00AF7B57">
        <w:rPr>
          <w:rFonts w:ascii="Courier New" w:hAnsi="Courier New" w:cs="Courier New"/>
          <w:sz w:val="16"/>
          <w:szCs w:val="16"/>
        </w:rPr>
        <w:t>otherwise an exception will be raised.</w:t>
      </w:r>
    </w:p>
    <w:p w14:paraId="7B87AB79"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7EC3A018" w14:textId="737E1133" w:rsidR="00C10427" w:rsidRPr="00AF7B57" w:rsidRDefault="00C10427" w:rsidP="00DD72E2">
      <w:pPr>
        <w:ind w:left="1440"/>
        <w:outlineLvl w:val="0"/>
        <w:rPr>
          <w:rFonts w:ascii="Courier New" w:hAnsi="Courier New" w:cs="Courier New"/>
          <w:sz w:val="16"/>
          <w:szCs w:val="16"/>
        </w:rPr>
      </w:pPr>
      <w:r w:rsidRPr="00AF7B57">
        <w:rPr>
          <w:rFonts w:ascii="Courier New" w:hAnsi="Courier New" w:cs="Courier New"/>
          <w:sz w:val="16"/>
          <w:szCs w:val="16"/>
        </w:rPr>
        <w:t>Classic CGLRRM files were NOT required to include loc or kind in</w:t>
      </w:r>
      <w:r w:rsidR="00DD72E2" w:rsidRPr="00AF7B57">
        <w:rPr>
          <w:rFonts w:ascii="Courier New" w:hAnsi="Courier New" w:cs="Courier New"/>
          <w:sz w:val="16"/>
          <w:szCs w:val="16"/>
        </w:rPr>
        <w:t xml:space="preserve"> </w:t>
      </w:r>
      <w:r w:rsidRPr="00AF7B57">
        <w:rPr>
          <w:rFonts w:ascii="Courier New" w:hAnsi="Courier New" w:cs="Courier New"/>
          <w:sz w:val="16"/>
          <w:szCs w:val="16"/>
        </w:rPr>
        <w:t xml:space="preserve">the metadata (header info) so </w:t>
      </w:r>
      <w:r w:rsidR="0046508F" w:rsidRPr="00AF7B57">
        <w:rPr>
          <w:rFonts w:ascii="Courier New" w:hAnsi="Courier New" w:cs="Courier New"/>
          <w:sz w:val="16"/>
          <w:szCs w:val="16"/>
        </w:rPr>
        <w:t>these keyword args will likely be mandatory</w:t>
      </w:r>
      <w:r w:rsidRPr="00AF7B57">
        <w:rPr>
          <w:rFonts w:ascii="Courier New" w:hAnsi="Courier New" w:cs="Courier New"/>
          <w:sz w:val="16"/>
          <w:szCs w:val="16"/>
        </w:rPr>
        <w:t xml:space="preserve"> when processing these files.</w:t>
      </w:r>
    </w:p>
    <w:p w14:paraId="45A408E3" w14:textId="77777777" w:rsidR="00C1042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38106F0E" w14:textId="40F5D058" w:rsidR="00C10427" w:rsidRPr="00AF7B57" w:rsidRDefault="00C10427" w:rsidP="00C10427">
      <w:pPr>
        <w:outlineLvl w:val="0"/>
        <w:rPr>
          <w:rFonts w:ascii="Courier New" w:hAnsi="Courier New" w:cs="Courier New"/>
          <w:sz w:val="16"/>
          <w:szCs w:val="16"/>
        </w:rPr>
      </w:pPr>
      <w:r w:rsidRPr="00AF7B57">
        <w:rPr>
          <w:rFonts w:ascii="Courier New" w:hAnsi="Courier New" w:cs="Courier New"/>
          <w:sz w:val="16"/>
          <w:szCs w:val="16"/>
        </w:rPr>
        <w:t>write_file(filename, file_format, dataseries, overwrite=False, width=9, prec=2)</w:t>
      </w:r>
    </w:p>
    <w:p w14:paraId="6981477F"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Write dataseries (metadata and datavals) to filename</w:t>
      </w:r>
    </w:p>
    <w:p w14:paraId="1FA0C40E"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758E1CA8"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Parameters</w:t>
      </w:r>
    </w:p>
    <w:p w14:paraId="67EE557C"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p>
    <w:p w14:paraId="3D526B03"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filename: string</w:t>
      </w:r>
    </w:p>
    <w:p w14:paraId="1DE01A53" w14:textId="44E24517" w:rsidR="00C10427" w:rsidRPr="00AF7B57" w:rsidRDefault="00AF7B57" w:rsidP="00C10427">
      <w:pPr>
        <w:ind w:firstLine="720"/>
        <w:outlineLvl w:val="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sidR="00C10427" w:rsidRPr="00AF7B57">
        <w:rPr>
          <w:rFonts w:ascii="Courier New" w:hAnsi="Courier New" w:cs="Courier New"/>
          <w:sz w:val="16"/>
          <w:szCs w:val="16"/>
        </w:rPr>
        <w:t>The desired filename to write to.</w:t>
      </w:r>
    </w:p>
    <w:p w14:paraId="395E9986"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file_format: string</w:t>
      </w:r>
    </w:p>
    <w:p w14:paraId="63FC6799" w14:textId="3FB9B8DA" w:rsidR="00C10427" w:rsidRPr="00AF7B57" w:rsidRDefault="00C10427" w:rsidP="00AF7B57">
      <w:pPr>
        <w:ind w:left="2160"/>
        <w:outlineLvl w:val="0"/>
        <w:rPr>
          <w:rFonts w:ascii="Courier New" w:hAnsi="Courier New" w:cs="Courier New"/>
          <w:sz w:val="16"/>
          <w:szCs w:val="16"/>
        </w:rPr>
      </w:pPr>
      <w:r w:rsidRPr="00AF7B57">
        <w:rPr>
          <w:rFonts w:ascii="Courier New" w:hAnsi="Courier New" w:cs="Courier New"/>
          <w:sz w:val="16"/>
          <w:szCs w:val="16"/>
        </w:rPr>
        <w:t>The format of the o</w:t>
      </w:r>
      <w:r w:rsidR="00E55A1A">
        <w:rPr>
          <w:rFonts w:ascii="Courier New" w:hAnsi="Courier New" w:cs="Courier New"/>
          <w:sz w:val="16"/>
          <w:szCs w:val="16"/>
        </w:rPr>
        <w:t>utput file ("table" or "column")</w:t>
      </w:r>
      <w:r w:rsidR="00DD72E2" w:rsidRPr="00AF7B57">
        <w:rPr>
          <w:rFonts w:ascii="Courier New" w:hAnsi="Courier New" w:cs="Courier New"/>
          <w:sz w:val="16"/>
          <w:szCs w:val="16"/>
        </w:rPr>
        <w:t xml:space="preserve"> </w:t>
      </w:r>
      <w:r w:rsidRPr="00AF7B57">
        <w:rPr>
          <w:rFonts w:ascii="Courier New" w:hAnsi="Courier New" w:cs="Courier New"/>
          <w:sz w:val="16"/>
          <w:szCs w:val="16"/>
        </w:rPr>
        <w:t>note that weekly data only can be written as column format</w:t>
      </w:r>
    </w:p>
    <w:p w14:paraId="651F3A5D"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dataseries: object</w:t>
      </w:r>
    </w:p>
    <w:p w14:paraId="2748B815" w14:textId="6918D9C6" w:rsidR="00C1042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r w:rsidR="00AF7B57">
        <w:rPr>
          <w:rFonts w:ascii="Courier New" w:hAnsi="Courier New" w:cs="Courier New"/>
          <w:sz w:val="16"/>
          <w:szCs w:val="16"/>
        </w:rPr>
        <w:t xml:space="preserve">        </w:t>
      </w:r>
      <w:r w:rsidR="00AF7B57">
        <w:rPr>
          <w:rFonts w:ascii="Courier New" w:hAnsi="Courier New" w:cs="Courier New"/>
          <w:sz w:val="16"/>
          <w:szCs w:val="16"/>
        </w:rPr>
        <w:tab/>
        <w:t xml:space="preserve"> The dataseries object </w:t>
      </w:r>
      <w:r w:rsidRPr="00AF7B57">
        <w:rPr>
          <w:rFonts w:ascii="Courier New" w:hAnsi="Courier New" w:cs="Courier New"/>
          <w:sz w:val="16"/>
          <w:szCs w:val="16"/>
        </w:rPr>
        <w:t>to be written to filename.</w:t>
      </w:r>
    </w:p>
    <w:p w14:paraId="2BCACD47"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overwrite: boolean, optional</w:t>
      </w:r>
    </w:p>
    <w:p w14:paraId="7E4B10F5" w14:textId="1643AD0D" w:rsidR="00C10427" w:rsidRPr="00AF7B57" w:rsidRDefault="00C10427" w:rsidP="00AF7B57">
      <w:pPr>
        <w:ind w:left="2160"/>
        <w:outlineLvl w:val="0"/>
        <w:rPr>
          <w:rFonts w:ascii="Courier New" w:hAnsi="Courier New" w:cs="Courier New"/>
          <w:sz w:val="16"/>
          <w:szCs w:val="16"/>
        </w:rPr>
      </w:pPr>
      <w:r w:rsidRPr="00AF7B57">
        <w:rPr>
          <w:rFonts w:ascii="Courier New" w:hAnsi="Courier New" w:cs="Courier New"/>
          <w:sz w:val="16"/>
          <w:szCs w:val="16"/>
        </w:rPr>
        <w:t>Flag to indicate whether or not to overwrite existing file</w:t>
      </w:r>
      <w:r w:rsidR="00DD72E2" w:rsidRPr="00AF7B57">
        <w:rPr>
          <w:rFonts w:ascii="Courier New" w:hAnsi="Courier New" w:cs="Courier New"/>
          <w:sz w:val="16"/>
          <w:szCs w:val="16"/>
        </w:rPr>
        <w:t xml:space="preserve"> </w:t>
      </w:r>
      <w:r w:rsidRPr="00AF7B57">
        <w:rPr>
          <w:rFonts w:ascii="Courier New" w:hAnsi="Courier New" w:cs="Courier New"/>
          <w:sz w:val="16"/>
          <w:szCs w:val="16"/>
        </w:rPr>
        <w:t>named "filename". default is False (i.e don't overwrite files)</w:t>
      </w:r>
    </w:p>
    <w:p w14:paraId="20D6955F"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width: string, optional</w:t>
      </w:r>
    </w:p>
    <w:p w14:paraId="70057DF5" w14:textId="68D458CA" w:rsidR="00C10427" w:rsidRPr="00AF7B57" w:rsidRDefault="00C10427" w:rsidP="00AF7B57">
      <w:pPr>
        <w:ind w:left="2160"/>
        <w:outlineLvl w:val="0"/>
        <w:rPr>
          <w:rFonts w:ascii="Courier New" w:hAnsi="Courier New" w:cs="Courier New"/>
          <w:sz w:val="16"/>
          <w:szCs w:val="16"/>
        </w:rPr>
      </w:pPr>
      <w:r w:rsidRPr="00AF7B57">
        <w:rPr>
          <w:rFonts w:ascii="Courier New" w:hAnsi="Courier New" w:cs="Courier New"/>
          <w:sz w:val="16"/>
          <w:szCs w:val="16"/>
        </w:rPr>
        <w:t>Used to specify the formatting (column width) of</w:t>
      </w:r>
      <w:r w:rsidR="00264292" w:rsidRPr="00AF7B57">
        <w:rPr>
          <w:rFonts w:ascii="Courier New" w:hAnsi="Courier New" w:cs="Courier New"/>
          <w:sz w:val="16"/>
          <w:szCs w:val="16"/>
        </w:rPr>
        <w:t xml:space="preserve"> values</w:t>
      </w:r>
      <w:r w:rsidR="00DD72E2" w:rsidRPr="00AF7B57">
        <w:rPr>
          <w:rFonts w:ascii="Courier New" w:hAnsi="Courier New" w:cs="Courier New"/>
          <w:sz w:val="16"/>
          <w:szCs w:val="16"/>
        </w:rPr>
        <w:t xml:space="preserve"> written to filename. If </w:t>
      </w:r>
      <w:r w:rsidRPr="00AF7B57">
        <w:rPr>
          <w:rFonts w:ascii="Courier New" w:hAnsi="Courier New" w:cs="Courier New"/>
          <w:sz w:val="16"/>
          <w:szCs w:val="16"/>
        </w:rPr>
        <w:t>set, should be used in conjunction with prec. MINIMUM VALUE = 6 to properly prin</w:t>
      </w:r>
      <w:r w:rsidR="00DD72E2" w:rsidRPr="00AF7B57">
        <w:rPr>
          <w:rFonts w:ascii="Courier New" w:hAnsi="Courier New" w:cs="Courier New"/>
          <w:sz w:val="16"/>
          <w:szCs w:val="16"/>
        </w:rPr>
        <w:t xml:space="preserve">t </w:t>
      </w:r>
      <w:r w:rsidRPr="00AF7B57">
        <w:rPr>
          <w:rFonts w:ascii="Courier New" w:hAnsi="Courier New" w:cs="Courier New"/>
          <w:sz w:val="16"/>
          <w:szCs w:val="16"/>
        </w:rPr>
        <w:t>the fill value of -999.9</w:t>
      </w:r>
    </w:p>
    <w:p w14:paraId="1DBE04B6" w14:textId="77777777"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prec: string, optional</w:t>
      </w:r>
    </w:p>
    <w:p w14:paraId="1DC77264" w14:textId="4906B0D6" w:rsidR="00C10427" w:rsidRPr="00AF7B57" w:rsidRDefault="00C10427" w:rsidP="00C10427">
      <w:pPr>
        <w:ind w:firstLine="720"/>
        <w:outlineLvl w:val="0"/>
        <w:rPr>
          <w:rFonts w:ascii="Courier New" w:hAnsi="Courier New" w:cs="Courier New"/>
          <w:sz w:val="16"/>
          <w:szCs w:val="16"/>
        </w:rPr>
      </w:pPr>
      <w:r w:rsidRPr="00AF7B57">
        <w:rPr>
          <w:rFonts w:ascii="Courier New" w:hAnsi="Courier New" w:cs="Courier New"/>
          <w:sz w:val="16"/>
          <w:szCs w:val="16"/>
        </w:rPr>
        <w:t xml:space="preserve">       </w:t>
      </w:r>
      <w:r w:rsidR="00AF7B57">
        <w:rPr>
          <w:rFonts w:ascii="Courier New" w:hAnsi="Courier New" w:cs="Courier New"/>
          <w:sz w:val="16"/>
          <w:szCs w:val="16"/>
        </w:rPr>
        <w:tab/>
      </w:r>
      <w:r w:rsidR="00AF7B57">
        <w:rPr>
          <w:rFonts w:ascii="Courier New" w:hAnsi="Courier New" w:cs="Courier New"/>
          <w:sz w:val="16"/>
          <w:szCs w:val="16"/>
        </w:rPr>
        <w:tab/>
      </w:r>
      <w:r w:rsidRPr="00AF7B57">
        <w:rPr>
          <w:rFonts w:ascii="Courier New" w:hAnsi="Courier New" w:cs="Courier New"/>
          <w:sz w:val="16"/>
          <w:szCs w:val="16"/>
        </w:rPr>
        <w:t>Used to specify the formatting (decimal precision) of values written to filename.</w:t>
      </w:r>
    </w:p>
    <w:p w14:paraId="483716AC" w14:textId="20BAEB78" w:rsidR="00C10427" w:rsidRPr="00AF7B57" w:rsidRDefault="00C10427" w:rsidP="00AF7B57">
      <w:pPr>
        <w:ind w:left="2160"/>
        <w:outlineLvl w:val="0"/>
        <w:rPr>
          <w:rFonts w:ascii="Courier New" w:hAnsi="Courier New" w:cs="Courier New"/>
          <w:sz w:val="16"/>
          <w:szCs w:val="16"/>
        </w:rPr>
      </w:pPr>
      <w:r w:rsidRPr="00AF7B57">
        <w:rPr>
          <w:rFonts w:ascii="Courier New" w:hAnsi="Courier New" w:cs="Courier New"/>
          <w:sz w:val="16"/>
          <w:szCs w:val="16"/>
        </w:rPr>
        <w:t>if set, it should be used in conjunction with width. MINIMUM VALUE = 1  to properl</w:t>
      </w:r>
      <w:r w:rsidR="00AF7B57" w:rsidRPr="00AF7B57">
        <w:rPr>
          <w:rFonts w:ascii="Courier New" w:hAnsi="Courier New" w:cs="Courier New"/>
          <w:sz w:val="16"/>
          <w:szCs w:val="16"/>
        </w:rPr>
        <w:t xml:space="preserve">y </w:t>
      </w:r>
      <w:r w:rsidRPr="00AF7B57">
        <w:rPr>
          <w:rFonts w:ascii="Courier New" w:hAnsi="Courier New" w:cs="Courier New"/>
          <w:sz w:val="16"/>
          <w:szCs w:val="16"/>
        </w:rPr>
        <w:t>print the fill value of -999.9</w:t>
      </w:r>
    </w:p>
    <w:p w14:paraId="296527AB" w14:textId="77777777" w:rsidR="00C10427" w:rsidRDefault="00C10427" w:rsidP="0099300D">
      <w:pPr>
        <w:outlineLvl w:val="0"/>
      </w:pPr>
    </w:p>
    <w:p w14:paraId="5D36CA99" w14:textId="77777777" w:rsidR="00E55A1A" w:rsidRDefault="00E55A1A" w:rsidP="0099300D">
      <w:pPr>
        <w:outlineLvl w:val="0"/>
      </w:pPr>
    </w:p>
    <w:p w14:paraId="1A073CFB" w14:textId="77777777" w:rsidR="00E55A1A" w:rsidRDefault="00E55A1A" w:rsidP="0099300D">
      <w:pPr>
        <w:outlineLvl w:val="0"/>
      </w:pPr>
    </w:p>
    <w:p w14:paraId="54A20409" w14:textId="77777777" w:rsidR="00DE5C91" w:rsidRDefault="00DE5C91" w:rsidP="0099300D">
      <w:pPr>
        <w:outlineLvl w:val="0"/>
      </w:pPr>
    </w:p>
    <w:p w14:paraId="6681BCB0" w14:textId="77777777" w:rsidR="00DE5C91" w:rsidRDefault="00DE5C91" w:rsidP="0099300D">
      <w:pPr>
        <w:outlineLvl w:val="0"/>
      </w:pPr>
    </w:p>
    <w:p w14:paraId="1A30899A" w14:textId="77777777" w:rsidR="00DE5C91" w:rsidRDefault="00DE5C91" w:rsidP="0099300D">
      <w:pPr>
        <w:outlineLvl w:val="0"/>
      </w:pPr>
    </w:p>
    <w:p w14:paraId="4EFB1A1C" w14:textId="0EC2DEB3" w:rsidR="00C10427" w:rsidRPr="006A6418" w:rsidRDefault="006A6418" w:rsidP="0099300D">
      <w:pPr>
        <w:outlineLvl w:val="0"/>
        <w:rPr>
          <w:b/>
          <w:sz w:val="24"/>
          <w:u w:val="single"/>
        </w:rPr>
      </w:pPr>
      <w:r>
        <w:rPr>
          <w:b/>
          <w:sz w:val="24"/>
          <w:u w:val="single"/>
        </w:rPr>
        <w:lastRenderedPageBreak/>
        <w:t>About</w:t>
      </w:r>
      <w:r w:rsidRPr="006A6418">
        <w:rPr>
          <w:b/>
          <w:sz w:val="24"/>
          <w:u w:val="single"/>
        </w:rPr>
        <w:t xml:space="preserve"> f</w:t>
      </w:r>
      <w:r w:rsidR="00BC6255" w:rsidRPr="006A6418">
        <w:rPr>
          <w:b/>
          <w:sz w:val="24"/>
          <w:u w:val="single"/>
        </w:rPr>
        <w:t>i</w:t>
      </w:r>
      <w:r w:rsidRPr="006A6418">
        <w:rPr>
          <w:b/>
          <w:sz w:val="24"/>
          <w:u w:val="single"/>
        </w:rPr>
        <w:t>le format used by databank_io:</w:t>
      </w:r>
    </w:p>
    <w:p w14:paraId="12257493" w14:textId="77777777" w:rsidR="00C10427" w:rsidRDefault="00C10427" w:rsidP="0099300D">
      <w:pPr>
        <w:outlineLvl w:val="0"/>
      </w:pPr>
    </w:p>
    <w:p w14:paraId="75B7A100" w14:textId="5541907F" w:rsidR="007364DF" w:rsidRPr="007364DF" w:rsidRDefault="007364DF" w:rsidP="0099300D">
      <w:pPr>
        <w:outlineLvl w:val="0"/>
        <w:rPr>
          <w:u w:val="single"/>
        </w:rPr>
      </w:pPr>
      <w:r>
        <w:rPr>
          <w:u w:val="single"/>
        </w:rPr>
        <w:t>Writing</w:t>
      </w:r>
    </w:p>
    <w:p w14:paraId="7F7C456C" w14:textId="533D82F3" w:rsidR="00E55A1A" w:rsidRDefault="00105AC5" w:rsidP="0099300D">
      <w:pPr>
        <w:outlineLvl w:val="0"/>
      </w:pPr>
      <w:r>
        <w:t>Users are given two options for</w:t>
      </w:r>
      <w:r w:rsidR="00C10427">
        <w:t xml:space="preserve"> </w:t>
      </w:r>
      <w:r w:rsidR="00C10427" w:rsidRPr="00AF7B57">
        <w:rPr>
          <w:rFonts w:ascii="Courier New" w:hAnsi="Courier New" w:cs="Courier New"/>
        </w:rPr>
        <w:t>file_format</w:t>
      </w:r>
      <w:r>
        <w:t xml:space="preserve"> when writing output files:</w:t>
      </w:r>
      <w:r w:rsidR="0046508F">
        <w:t xml:space="preserve"> “table” and “column”</w:t>
      </w:r>
      <w:r w:rsidR="00E55A1A">
        <w:t>,</w:t>
      </w:r>
      <w:r w:rsidR="0046508F">
        <w:t xml:space="preserve"> which are both comma separated</w:t>
      </w:r>
      <w:r w:rsidR="00264292">
        <w:t xml:space="preserve"> (a tra</w:t>
      </w:r>
      <w:r w:rsidR="00DE5C91">
        <w:t>iling comma before the</w:t>
      </w:r>
      <w:r w:rsidR="00264292">
        <w:t xml:space="preserve"> newline is optional).  </w:t>
      </w:r>
      <w:r w:rsidR="00DE5C91">
        <w:t>The specific</w:t>
      </w:r>
      <w:r w:rsidR="00C10427">
        <w:t xml:space="preserve"> f</w:t>
      </w:r>
      <w:r w:rsidR="006A6418">
        <w:t>ormatting of files is described below</w:t>
      </w:r>
      <w:r w:rsidR="00DE5C91">
        <w:t xml:space="preserve">.  </w:t>
      </w:r>
      <w:r w:rsidR="00BC6255">
        <w:t>Data of e</w:t>
      </w:r>
      <w:r w:rsidR="00E55A1A">
        <w:t xml:space="preserve">ach interval can be written in either format with the exception of “weekly” data which must be column format to avoid </w:t>
      </w:r>
      <w:r w:rsidR="006A6418">
        <w:t xml:space="preserve">the usage of </w:t>
      </w:r>
      <w:r w:rsidR="00E55A1A">
        <w:t xml:space="preserve">a </w:t>
      </w:r>
      <w:r w:rsidR="007364DF">
        <w:t xml:space="preserve">text </w:t>
      </w:r>
      <w:r w:rsidR="00BC6255">
        <w:t>file with 53</w:t>
      </w:r>
      <w:r w:rsidR="00E55A1A">
        <w:t xml:space="preserve"> columns!</w:t>
      </w:r>
      <w:r w:rsidR="00FE4983">
        <w:t xml:space="preserve">  The optional arguments </w:t>
      </w:r>
      <w:r w:rsidR="00FE4983" w:rsidRPr="00FE4983">
        <w:rPr>
          <w:rFonts w:ascii="Courier New" w:hAnsi="Courier New" w:cs="Courier New"/>
        </w:rPr>
        <w:t>width</w:t>
      </w:r>
      <w:r w:rsidR="00FE4983">
        <w:t xml:space="preserve"> and </w:t>
      </w:r>
      <w:r w:rsidR="00FE4983" w:rsidRPr="00FE4983">
        <w:rPr>
          <w:rFonts w:ascii="Courier New" w:hAnsi="Courier New" w:cs="Courier New"/>
        </w:rPr>
        <w:t>precision</w:t>
      </w:r>
      <w:r w:rsidR="00FE4983">
        <w:t xml:space="preserve"> allow the user to specify the formatting of the actual data values</w:t>
      </w:r>
      <w:r w:rsidR="00BC6255">
        <w:t xml:space="preserve"> when writing</w:t>
      </w:r>
      <w:r w:rsidR="00FE4983">
        <w:t xml:space="preserve">.  </w:t>
      </w:r>
      <w:r w:rsidR="00BC6255">
        <w:t>For example, to write a</w:t>
      </w:r>
      <w:r w:rsidR="006A6418">
        <w:t>ll</w:t>
      </w:r>
      <w:r w:rsidR="00BC6255">
        <w:t xml:space="preserve"> data values</w:t>
      </w:r>
      <w:r w:rsidR="006A6418">
        <w:t xml:space="preserve"> to a file</w:t>
      </w:r>
      <w:r w:rsidR="00BC6255">
        <w:t xml:space="preserve"> with</w:t>
      </w:r>
      <w:r w:rsidR="006A6418">
        <w:t xml:space="preserve"> formatting</w:t>
      </w:r>
      <w:r w:rsidR="00BC6255">
        <w:t xml:space="preserve"> “123.56789”, </w:t>
      </w:r>
      <w:r w:rsidR="006A6418">
        <w:t xml:space="preserve"> </w:t>
      </w:r>
      <w:r w:rsidR="00BC6255">
        <w:t xml:space="preserve">set </w:t>
      </w:r>
      <w:r w:rsidR="00BC6255" w:rsidRPr="00BC6255">
        <w:rPr>
          <w:rFonts w:ascii="Courier New" w:hAnsi="Courier New" w:cs="Courier New"/>
        </w:rPr>
        <w:t>width=9</w:t>
      </w:r>
      <w:r w:rsidR="00BC6255">
        <w:t xml:space="preserve"> and </w:t>
      </w:r>
      <w:r w:rsidR="00BC6255" w:rsidRPr="00BC6255">
        <w:rPr>
          <w:rFonts w:ascii="Courier New" w:hAnsi="Courier New" w:cs="Courier New"/>
        </w:rPr>
        <w:t>precision=5</w:t>
      </w:r>
      <w:r w:rsidR="006A6418">
        <w:t xml:space="preserve"> (in C-style formatting this would be “%9.5f”)</w:t>
      </w:r>
    </w:p>
    <w:p w14:paraId="3A0C0BAB" w14:textId="065D2695" w:rsidR="007364DF" w:rsidRDefault="007364DF" w:rsidP="0099300D">
      <w:pPr>
        <w:outlineLvl w:val="0"/>
      </w:pPr>
    </w:p>
    <w:p w14:paraId="3E9DD501" w14:textId="1681FE02" w:rsidR="007364DF" w:rsidRPr="007364DF" w:rsidRDefault="007364DF" w:rsidP="0099300D">
      <w:pPr>
        <w:outlineLvl w:val="0"/>
        <w:rPr>
          <w:u w:val="single"/>
        </w:rPr>
      </w:pPr>
      <w:r w:rsidRPr="007364DF">
        <w:rPr>
          <w:u w:val="single"/>
        </w:rPr>
        <w:t>Reading</w:t>
      </w:r>
    </w:p>
    <w:p w14:paraId="7FFD83E7" w14:textId="6105E6DB" w:rsidR="007364DF" w:rsidRDefault="00E55A1A" w:rsidP="007364DF">
      <w:pPr>
        <w:outlineLvl w:val="0"/>
      </w:pPr>
      <w:r>
        <w:t xml:space="preserve">When reading </w:t>
      </w:r>
      <w:r w:rsidR="001A336A">
        <w:t xml:space="preserve">data </w:t>
      </w:r>
      <w:r>
        <w:t xml:space="preserve">files, the format of the </w:t>
      </w:r>
      <w:r w:rsidR="007364DF">
        <w:t>file need not be specified</w:t>
      </w:r>
      <w:r w:rsidR="006A6418">
        <w:t xml:space="preserve"> because</w:t>
      </w:r>
      <w:r>
        <w:t xml:space="preserve"> </w:t>
      </w:r>
      <w:r w:rsidR="007364DF" w:rsidRPr="007364DF">
        <w:rPr>
          <w:rFonts w:ascii="Courier New" w:hAnsi="Courier New" w:cs="Courier New"/>
        </w:rPr>
        <w:t>read_file</w:t>
      </w:r>
      <w:r w:rsidR="007364DF">
        <w:t xml:space="preserve"> determines the format</w:t>
      </w:r>
      <w:r>
        <w:t xml:space="preserve"> based on the combination of </w:t>
      </w:r>
      <w:r w:rsidR="006A6418">
        <w:t>metadata,</w:t>
      </w:r>
      <w:r>
        <w:t xml:space="preserve"> </w:t>
      </w:r>
      <w:r w:rsidR="006A6418">
        <w:t xml:space="preserve">and </w:t>
      </w:r>
      <w:r>
        <w:t>number</w:t>
      </w:r>
      <w:r w:rsidR="006A6418">
        <w:t xml:space="preserve"> of columns.</w:t>
      </w:r>
      <w:r w:rsidR="007364DF">
        <w:t xml:space="preserve">  </w:t>
      </w:r>
      <w:r w:rsidR="007364DF" w:rsidRPr="007364DF">
        <w:rPr>
          <w:rFonts w:ascii="Courier New" w:hAnsi="Courier New" w:cs="Courier New"/>
        </w:rPr>
        <w:t>read_file</w:t>
      </w:r>
      <w:r w:rsidR="007364DF">
        <w:t xml:space="preserve"> accepts both “table” and “column” as well as “CGLRRM” formatted files which refers to </w:t>
      </w:r>
      <w:r w:rsidR="001A336A">
        <w:t xml:space="preserve">data </w:t>
      </w:r>
      <w:r w:rsidR="007364DF">
        <w:t>files from the classic fortran-based routing model</w:t>
      </w:r>
      <w:r w:rsidR="00BC6255">
        <w:t>s</w:t>
      </w:r>
      <w:r w:rsidR="007364DF">
        <w:t xml:space="preserve">.  As indicated in the </w:t>
      </w:r>
      <w:r w:rsidR="006A6418">
        <w:t xml:space="preserve">above </w:t>
      </w:r>
      <w:r w:rsidR="007364DF">
        <w:t xml:space="preserve">docstring, </w:t>
      </w:r>
      <w:r w:rsidR="00BC6255">
        <w:t>“</w:t>
      </w:r>
      <w:r w:rsidR="007364DF">
        <w:t>CGLRRM</w:t>
      </w:r>
      <w:r w:rsidR="00BC6255">
        <w:t>”</w:t>
      </w:r>
      <w:r w:rsidR="007364DF">
        <w:t xml:space="preserve"> formatted files typically did not contain </w:t>
      </w:r>
      <w:r w:rsidR="007364DF" w:rsidRPr="007364DF">
        <w:rPr>
          <w:rFonts w:ascii="Courier New" w:hAnsi="Courier New" w:cs="Courier New"/>
        </w:rPr>
        <w:t>location</w:t>
      </w:r>
      <w:r w:rsidR="007364DF">
        <w:t xml:space="preserve"> or </w:t>
      </w:r>
      <w:r w:rsidR="007364DF" w:rsidRPr="007364DF">
        <w:rPr>
          <w:rFonts w:ascii="Courier New" w:hAnsi="Courier New" w:cs="Courier New"/>
        </w:rPr>
        <w:t>kind</w:t>
      </w:r>
      <w:r w:rsidR="007364DF">
        <w:t xml:space="preserve"> metadata, so these optional parameters must be set when reading in </w:t>
      </w:r>
      <w:r w:rsidR="001A336A">
        <w:t xml:space="preserve">CGLRRM data </w:t>
      </w:r>
      <w:r w:rsidR="007364DF">
        <w:t>files.</w:t>
      </w:r>
    </w:p>
    <w:p w14:paraId="6FC8CCB3" w14:textId="77777777" w:rsidR="007364DF" w:rsidRDefault="007364DF" w:rsidP="007364DF">
      <w:pPr>
        <w:outlineLvl w:val="0"/>
      </w:pPr>
    </w:p>
    <w:p w14:paraId="33DD0637" w14:textId="414439E8" w:rsidR="0066218D" w:rsidRPr="0066218D" w:rsidRDefault="0066218D" w:rsidP="007364DF">
      <w:pPr>
        <w:outlineLvl w:val="0"/>
        <w:rPr>
          <w:u w:val="single"/>
        </w:rPr>
      </w:pPr>
      <w:r w:rsidRPr="0066218D">
        <w:rPr>
          <w:u w:val="single"/>
        </w:rPr>
        <w:t>Fill Values</w:t>
      </w:r>
    </w:p>
    <w:p w14:paraId="12EF61C3" w14:textId="6C7FC0E8" w:rsidR="007364DF" w:rsidRDefault="0066218D" w:rsidP="007364DF">
      <w:pPr>
        <w:outlineLvl w:val="0"/>
      </w:pPr>
      <w:r>
        <w:t>Missing/unknown values should be set as -999.9.  This</w:t>
      </w:r>
      <w:r w:rsidR="00BC6255">
        <w:t xml:space="preserve"> value also serves</w:t>
      </w:r>
      <w:r>
        <w:t xml:space="preserve"> as a placeholder in </w:t>
      </w:r>
      <w:r w:rsidR="00FE4983">
        <w:t xml:space="preserve">some </w:t>
      </w:r>
      <w:r>
        <w:t xml:space="preserve">table-formatted files.   </w:t>
      </w:r>
      <w:r w:rsidR="00FE4983">
        <w:t>(e.g.</w:t>
      </w:r>
      <w:r>
        <w:t xml:space="preserve"> </w:t>
      </w:r>
      <w:r w:rsidR="00FE4983">
        <w:t>the column for the 31</w:t>
      </w:r>
      <w:r w:rsidR="00FE4983" w:rsidRPr="00FE4983">
        <w:rPr>
          <w:vertAlign w:val="superscript"/>
        </w:rPr>
        <w:t>st</w:t>
      </w:r>
      <w:r w:rsidR="00FE4983">
        <w:t xml:space="preserve"> day in months that only have 30 days.)</w:t>
      </w:r>
      <w:r w:rsidR="002E2F2B">
        <w:t xml:space="preserve"> </w:t>
      </w:r>
      <w:r w:rsidR="0082793F">
        <w:t xml:space="preserve">  </w:t>
      </w:r>
    </w:p>
    <w:p w14:paraId="2A71B5B7" w14:textId="77777777" w:rsidR="00FE4983" w:rsidRDefault="00FE4983" w:rsidP="007364DF">
      <w:pPr>
        <w:outlineLvl w:val="0"/>
      </w:pPr>
    </w:p>
    <w:p w14:paraId="6754E8E6" w14:textId="77777777" w:rsidR="00FE4983" w:rsidRDefault="00FE4983" w:rsidP="007364DF">
      <w:pPr>
        <w:outlineLvl w:val="0"/>
      </w:pPr>
    </w:p>
    <w:p w14:paraId="641B1BF5" w14:textId="3BBA2922" w:rsidR="00DD72E2" w:rsidRDefault="007364DF" w:rsidP="007364DF">
      <w:pPr>
        <w:outlineLvl w:val="0"/>
      </w:pPr>
      <w:r>
        <w:t xml:space="preserve"> </w:t>
      </w:r>
    </w:p>
    <w:p w14:paraId="3F779AF8" w14:textId="64E63199" w:rsidR="00FE4983" w:rsidRDefault="00FE4983" w:rsidP="007364DF">
      <w:pPr>
        <w:outlineLvl w:val="0"/>
        <w:rPr>
          <w:u w:val="single"/>
        </w:rPr>
      </w:pPr>
      <w:r w:rsidRPr="00FE4983">
        <w:rPr>
          <w:u w:val="single"/>
        </w:rPr>
        <w:t>General Format</w:t>
      </w:r>
    </w:p>
    <w:p w14:paraId="28A307DF" w14:textId="2977AA8A" w:rsidR="00DD72E2" w:rsidRPr="00BC6255" w:rsidRDefault="00DD72E2" w:rsidP="00BC6255">
      <w:pPr>
        <w:outlineLvl w:val="0"/>
        <w:rPr>
          <w:rFonts w:ascii="Courier New" w:hAnsi="Courier New" w:cs="Courier New"/>
          <w:sz w:val="16"/>
          <w:szCs w:val="16"/>
        </w:rPr>
      </w:pPr>
      <w:r w:rsidRPr="00BC6255">
        <w:rPr>
          <w:rFonts w:ascii="Courier New" w:hAnsi="Courier New" w:cs="Courier New"/>
          <w:sz w:val="16"/>
          <w:szCs w:val="16"/>
        </w:rPr>
        <w:t>HEADER LINES CONTAINING METADATA</w:t>
      </w:r>
    </w:p>
    <w:p w14:paraId="6ED63FB4" w14:textId="2C56D8D9" w:rsidR="00DD72E2" w:rsidRPr="00BC6255" w:rsidRDefault="00DD72E2" w:rsidP="00BC6255">
      <w:pPr>
        <w:outlineLvl w:val="0"/>
        <w:rPr>
          <w:rFonts w:ascii="Courier New" w:hAnsi="Courier New" w:cs="Courier New"/>
          <w:sz w:val="16"/>
          <w:szCs w:val="16"/>
        </w:rPr>
      </w:pPr>
      <w:r w:rsidRPr="00BC6255">
        <w:rPr>
          <w:rFonts w:ascii="Courier New" w:hAnsi="Courier New" w:cs="Courier New"/>
          <w:sz w:val="16"/>
          <w:szCs w:val="16"/>
        </w:rPr>
        <w:t># Any user comments</w:t>
      </w:r>
    </w:p>
    <w:p w14:paraId="69696500" w14:textId="4445C0E4" w:rsidR="00C10427" w:rsidRPr="00BC6255" w:rsidRDefault="00DD72E2" w:rsidP="00BC6255">
      <w:pPr>
        <w:outlineLvl w:val="0"/>
        <w:rPr>
          <w:rFonts w:ascii="Courier New" w:hAnsi="Courier New" w:cs="Courier New"/>
          <w:sz w:val="16"/>
          <w:szCs w:val="16"/>
        </w:rPr>
      </w:pPr>
      <w:r w:rsidRPr="00BC6255">
        <w:rPr>
          <w:rFonts w:ascii="Courier New" w:hAnsi="Courier New" w:cs="Courier New"/>
          <w:sz w:val="16"/>
          <w:szCs w:val="16"/>
        </w:rPr>
        <w:t># COLUMN TITLE LINE</w:t>
      </w:r>
    </w:p>
    <w:p w14:paraId="0B54AB10" w14:textId="38F987C4" w:rsidR="00C10427" w:rsidRPr="00BC6255" w:rsidRDefault="00105AC5" w:rsidP="00BC6255">
      <w:pPr>
        <w:outlineLvl w:val="0"/>
        <w:rPr>
          <w:rFonts w:ascii="Courier New" w:hAnsi="Courier New" w:cs="Courier New"/>
        </w:rPr>
      </w:pPr>
      <w:r w:rsidRPr="00BC6255">
        <w:rPr>
          <w:rFonts w:ascii="Courier New" w:hAnsi="Courier New" w:cs="Courier New"/>
          <w:sz w:val="16"/>
          <w:szCs w:val="16"/>
        </w:rPr>
        <w:t>&lt;</w:t>
      </w:r>
      <w:r w:rsidR="00DD72E2" w:rsidRPr="00BC6255">
        <w:rPr>
          <w:rFonts w:ascii="Courier New" w:hAnsi="Courier New" w:cs="Courier New"/>
          <w:sz w:val="16"/>
          <w:szCs w:val="16"/>
        </w:rPr>
        <w:t>DATE</w:t>
      </w:r>
      <w:r w:rsidR="001A336A">
        <w:rPr>
          <w:rFonts w:ascii="Courier New" w:hAnsi="Courier New" w:cs="Courier New"/>
          <w:sz w:val="16"/>
          <w:szCs w:val="16"/>
        </w:rPr>
        <w:t>1</w:t>
      </w:r>
      <w:r w:rsidRPr="00BC6255">
        <w:rPr>
          <w:rFonts w:ascii="Courier New" w:hAnsi="Courier New" w:cs="Courier New"/>
          <w:sz w:val="16"/>
          <w:szCs w:val="16"/>
        </w:rPr>
        <w:t xml:space="preserve">&gt;,  &lt;VALUE1&gt;, &lt;VALUE2&gt;, …, </w:t>
      </w:r>
      <w:r w:rsidRPr="002E2F2B">
        <w:rPr>
          <w:rFonts w:ascii="Courier New" w:hAnsi="Courier New" w:cs="Courier New"/>
          <w:sz w:val="16"/>
          <w:szCs w:val="16"/>
        </w:rPr>
        <w:t>&lt;VALUEN&gt;</w:t>
      </w:r>
    </w:p>
    <w:p w14:paraId="18BBF624" w14:textId="57DA4397" w:rsidR="001A336A" w:rsidRPr="00BC6255" w:rsidRDefault="001A336A" w:rsidP="001A336A">
      <w:pPr>
        <w:outlineLvl w:val="0"/>
        <w:rPr>
          <w:rFonts w:ascii="Courier New" w:hAnsi="Courier New" w:cs="Courier New"/>
        </w:rPr>
      </w:pPr>
      <w:r w:rsidRPr="00BC6255">
        <w:rPr>
          <w:rFonts w:ascii="Courier New" w:hAnsi="Courier New" w:cs="Courier New"/>
          <w:sz w:val="16"/>
          <w:szCs w:val="16"/>
        </w:rPr>
        <w:t>&lt;DATE</w:t>
      </w:r>
      <w:r>
        <w:rPr>
          <w:rFonts w:ascii="Courier New" w:hAnsi="Courier New" w:cs="Courier New"/>
          <w:sz w:val="16"/>
          <w:szCs w:val="16"/>
        </w:rPr>
        <w:t>2</w:t>
      </w:r>
      <w:r w:rsidRPr="00BC6255">
        <w:rPr>
          <w:rFonts w:ascii="Courier New" w:hAnsi="Courier New" w:cs="Courier New"/>
          <w:sz w:val="16"/>
          <w:szCs w:val="16"/>
        </w:rPr>
        <w:t xml:space="preserve">&gt;,  &lt;VALUE1&gt;, &lt;VALUE2&gt;, …, </w:t>
      </w:r>
      <w:r w:rsidRPr="002E2F2B">
        <w:rPr>
          <w:rFonts w:ascii="Courier New" w:hAnsi="Courier New" w:cs="Courier New"/>
          <w:sz w:val="16"/>
          <w:szCs w:val="16"/>
        </w:rPr>
        <w:t>&lt;VALUEN&gt;</w:t>
      </w:r>
    </w:p>
    <w:p w14:paraId="5CDE1B95" w14:textId="6B5FEC71" w:rsidR="001A336A" w:rsidRPr="00BC6255" w:rsidRDefault="001A336A" w:rsidP="001A336A">
      <w:pPr>
        <w:outlineLvl w:val="0"/>
        <w:rPr>
          <w:rFonts w:ascii="Courier New" w:hAnsi="Courier New" w:cs="Courier New"/>
        </w:rPr>
      </w:pPr>
      <w:r w:rsidRPr="00BC6255">
        <w:rPr>
          <w:rFonts w:ascii="Courier New" w:hAnsi="Courier New" w:cs="Courier New"/>
          <w:sz w:val="16"/>
          <w:szCs w:val="16"/>
        </w:rPr>
        <w:t>&lt;DATE</w:t>
      </w:r>
      <w:r>
        <w:rPr>
          <w:rFonts w:ascii="Courier New" w:hAnsi="Courier New" w:cs="Courier New"/>
          <w:sz w:val="16"/>
          <w:szCs w:val="16"/>
        </w:rPr>
        <w:t>3</w:t>
      </w:r>
      <w:r w:rsidRPr="00BC6255">
        <w:rPr>
          <w:rFonts w:ascii="Courier New" w:hAnsi="Courier New" w:cs="Courier New"/>
          <w:sz w:val="16"/>
          <w:szCs w:val="16"/>
        </w:rPr>
        <w:t xml:space="preserve">&gt;,  &lt;VALUE1&gt;, &lt;VALUE2&gt;, …, </w:t>
      </w:r>
      <w:r w:rsidRPr="002E2F2B">
        <w:rPr>
          <w:rFonts w:ascii="Courier New" w:hAnsi="Courier New" w:cs="Courier New"/>
          <w:sz w:val="16"/>
          <w:szCs w:val="16"/>
        </w:rPr>
        <w:t>&lt;VALUEN&gt;</w:t>
      </w:r>
    </w:p>
    <w:p w14:paraId="4FD4FCF8" w14:textId="59FE9D2A" w:rsidR="001A336A" w:rsidRPr="00BC6255" w:rsidRDefault="001A336A" w:rsidP="001A336A">
      <w:pPr>
        <w:outlineLvl w:val="0"/>
        <w:rPr>
          <w:rFonts w:ascii="Courier New" w:hAnsi="Courier New" w:cs="Courier New"/>
        </w:rPr>
      </w:pPr>
      <w:r w:rsidRPr="00BC6255">
        <w:rPr>
          <w:rFonts w:ascii="Courier New" w:hAnsi="Courier New" w:cs="Courier New"/>
          <w:sz w:val="16"/>
          <w:szCs w:val="16"/>
        </w:rPr>
        <w:t>&lt;DATE</w:t>
      </w:r>
      <w:r>
        <w:rPr>
          <w:rFonts w:ascii="Courier New" w:hAnsi="Courier New" w:cs="Courier New"/>
          <w:sz w:val="16"/>
          <w:szCs w:val="16"/>
        </w:rPr>
        <w:t>4</w:t>
      </w:r>
      <w:r w:rsidRPr="00BC6255">
        <w:rPr>
          <w:rFonts w:ascii="Courier New" w:hAnsi="Courier New" w:cs="Courier New"/>
          <w:sz w:val="16"/>
          <w:szCs w:val="16"/>
        </w:rPr>
        <w:t xml:space="preserve">&gt;,  &lt;VALUE1&gt;, &lt;VALUE2&gt;, …, </w:t>
      </w:r>
      <w:r w:rsidRPr="002E2F2B">
        <w:rPr>
          <w:rFonts w:ascii="Courier New" w:hAnsi="Courier New" w:cs="Courier New"/>
          <w:sz w:val="16"/>
          <w:szCs w:val="16"/>
        </w:rPr>
        <w:t>&lt;VALUEN&gt;</w:t>
      </w:r>
    </w:p>
    <w:p w14:paraId="72DBB6D4" w14:textId="77777777" w:rsidR="00FE4983" w:rsidRDefault="00FE4983" w:rsidP="0099300D">
      <w:pPr>
        <w:outlineLvl w:val="0"/>
      </w:pPr>
    </w:p>
    <w:p w14:paraId="6E0999BD" w14:textId="77777777" w:rsidR="006A6418" w:rsidRDefault="006A6418" w:rsidP="0099300D">
      <w:pPr>
        <w:outlineLvl w:val="0"/>
      </w:pPr>
    </w:p>
    <w:p w14:paraId="1B0ED23E" w14:textId="7909B59F" w:rsidR="0046508F" w:rsidRDefault="0046508F" w:rsidP="0099300D">
      <w:pPr>
        <w:outlineLvl w:val="0"/>
      </w:pPr>
      <w:r>
        <w:t>Below i</w:t>
      </w:r>
      <w:r w:rsidR="00264292">
        <w:t xml:space="preserve">s a snippet </w:t>
      </w:r>
      <w:r w:rsidR="00FE4983">
        <w:t xml:space="preserve">of data files for </w:t>
      </w:r>
      <w:r w:rsidR="00264292">
        <w:t>each combinatio</w:t>
      </w:r>
      <w:r w:rsidR="00FE4983">
        <w:t xml:space="preserve">n of </w:t>
      </w:r>
      <w:r w:rsidR="00FE4983" w:rsidRPr="006A6418">
        <w:rPr>
          <w:rFonts w:ascii="Courier New" w:hAnsi="Courier New" w:cs="Courier New"/>
        </w:rPr>
        <w:t>interval</w:t>
      </w:r>
      <w:r w:rsidR="00FE4983">
        <w:t xml:space="preserve"> and </w:t>
      </w:r>
      <w:r w:rsidR="00FE4983" w:rsidRPr="006A6418">
        <w:rPr>
          <w:rFonts w:ascii="Courier New" w:hAnsi="Courier New" w:cs="Courier New"/>
        </w:rPr>
        <w:t>file_format</w:t>
      </w:r>
      <w:r w:rsidR="00FE4983">
        <w:t>:</w:t>
      </w:r>
    </w:p>
    <w:p w14:paraId="5B76AC8F" w14:textId="77777777" w:rsidR="00264292" w:rsidRDefault="00264292" w:rsidP="0099300D">
      <w:pPr>
        <w:outlineLvl w:val="0"/>
      </w:pPr>
    </w:p>
    <w:p w14:paraId="3D28CEB2" w14:textId="3E204977" w:rsidR="00FE4983" w:rsidRDefault="00FE4983" w:rsidP="0099300D">
      <w:pPr>
        <w:outlineLvl w:val="0"/>
      </w:pPr>
      <w:r>
        <w:t>D</w:t>
      </w:r>
      <w:r w:rsidR="002E2F2B">
        <w:t xml:space="preserve">AILY/TABLE:  </w:t>
      </w:r>
      <w:r>
        <w:t xml:space="preserve"> (</w:t>
      </w:r>
      <w:r w:rsidR="0066218D">
        <w:t>columns for days 7-25 are omitted so each line fits in this document)</w:t>
      </w:r>
    </w:p>
    <w:p w14:paraId="4DD6F594" w14:textId="4F7BCD06"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KIND:nbs</w:t>
      </w:r>
    </w:p>
    <w:p w14:paraId="4A980EE6" w14:textId="7DCFEFA8" w:rsidR="0066218D" w:rsidRPr="0066218D" w:rsidRDefault="00FE4983"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Pr>
          <w:rFonts w:ascii="Courier" w:hAnsi="Courier" w:cs="Menlo"/>
          <w:color w:val="000000"/>
          <w:sz w:val="16"/>
          <w:szCs w:val="16"/>
        </w:rPr>
        <w:t>UNITS:m3</w:t>
      </w:r>
    </w:p>
    <w:p w14:paraId="4680691E" w14:textId="3C60F7BF"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INTERVAL:dy</w:t>
      </w:r>
    </w:p>
    <w:p w14:paraId="474D7C63" w14:textId="6F0D2A55"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LOCATION:er</w:t>
      </w:r>
    </w:p>
    <w:p w14:paraId="02A9CFAA" w14:textId="1FFD0F20"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 file created: 2018-05-22 22:20:54</w:t>
      </w:r>
      <w:r>
        <w:rPr>
          <w:rFonts w:ascii="Courier" w:hAnsi="Courier" w:cs="Menlo"/>
          <w:color w:val="000000"/>
          <w:sz w:val="16"/>
          <w:szCs w:val="16"/>
        </w:rPr>
        <w:t xml:space="preserve">    </w:t>
      </w:r>
    </w:p>
    <w:p w14:paraId="47905D3C"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#YYYY-MM,    D1,     D3,     D4,     D6,  ...,    D26,    D27,    D28,    D29,    D30,    D31</w:t>
      </w:r>
    </w:p>
    <w:p w14:paraId="0855B4A6"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1990-01, -999.9, -999.9, -999.9,   74.0,  ..., -100.0,   12.0,  -86.0,   43.0,   93.0,   62.0</w:t>
      </w:r>
    </w:p>
    <w:p w14:paraId="5AFFF35C"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1990-02,   57.0,  -78.0,   97.0,    9.0,  ...,  -50.0,  -56.0,  -36.0, -999.9, -999.9, -999.9</w:t>
      </w:r>
    </w:p>
    <w:p w14:paraId="2827ECF6"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1990-03,  -21.0,  -23.0,   46.0,  -20.0,  ...,   66.0,   -4.0,   51.0,  -39.0,  -64.0,   13.0</w:t>
      </w:r>
    </w:p>
    <w:p w14:paraId="1EBA595C"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1990-04,  -21.0,   29.0,  -80.0,  -18.0,  ...,  -87.0,   76.0,   -9.0,   29.0,   73.0, -999.9</w:t>
      </w:r>
    </w:p>
    <w:p w14:paraId="6E02D68A"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1990-05,  -59.0,   80.0,   25.0,   72.0,  ...,  -58.0,   61.0,   98.0,  -66.0,   74.0,   32.0</w:t>
      </w:r>
    </w:p>
    <w:p w14:paraId="7DED6E34"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1990-06,   43.0,   29.0,   95.0,  -67.0,  ...,   95.0,   79.0,  -69.0,  -94.0,  -49.0, -999.9</w:t>
      </w:r>
    </w:p>
    <w:p w14:paraId="18A9CDAF"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1990-07,   83.0,  -49.0,   85.0,   48.0,  ...,   78.0,  -15.0,  -36.0,  -38.0,   99.0,  -59.0</w:t>
      </w:r>
    </w:p>
    <w:p w14:paraId="454471BD" w14:textId="77777777" w:rsidR="0066218D" w:rsidRPr="0066218D" w:rsidRDefault="0066218D" w:rsidP="006621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66218D">
        <w:rPr>
          <w:rFonts w:ascii="Courier" w:hAnsi="Courier" w:cs="Menlo"/>
          <w:color w:val="000000"/>
          <w:sz w:val="16"/>
          <w:szCs w:val="16"/>
        </w:rPr>
        <w:t>1990-08,  -69.0,   57.0,  -37.0, -100.0,  ...,  -98.0,  -87.0,   38.0,  -46.0,  -76.0,  -87.0</w:t>
      </w:r>
    </w:p>
    <w:p w14:paraId="2984BEC5" w14:textId="6DCC3E38" w:rsidR="00264292" w:rsidRPr="0066218D" w:rsidRDefault="0066218D" w:rsidP="0066218D">
      <w:pPr>
        <w:outlineLvl w:val="0"/>
        <w:rPr>
          <w:rFonts w:ascii="Courier" w:hAnsi="Courier"/>
        </w:rPr>
      </w:pPr>
      <w:r w:rsidRPr="0066218D">
        <w:rPr>
          <w:rFonts w:ascii="Courier" w:hAnsi="Courier" w:cs="Menlo"/>
          <w:color w:val="000000"/>
          <w:sz w:val="16"/>
          <w:szCs w:val="16"/>
        </w:rPr>
        <w:t>1990-09,   41.0,   -8.0,  -34.0,    5.0,  ...,  -92.0,  -22.0,   40.0,  -49.0,  -99.0, -999.9</w:t>
      </w:r>
    </w:p>
    <w:p w14:paraId="1F098D32" w14:textId="77777777" w:rsidR="0066218D" w:rsidRDefault="0066218D" w:rsidP="0099300D">
      <w:pPr>
        <w:outlineLvl w:val="0"/>
      </w:pPr>
    </w:p>
    <w:p w14:paraId="2C1867A1" w14:textId="190E3576" w:rsidR="00FE4983" w:rsidRDefault="002E2F2B" w:rsidP="0099300D">
      <w:pPr>
        <w:outlineLvl w:val="0"/>
      </w:pPr>
      <w:r>
        <w:t>DAILY/COLUMN</w:t>
      </w:r>
      <w:r w:rsidR="00FE4983">
        <w:t>:</w:t>
      </w:r>
    </w:p>
    <w:p w14:paraId="538491A1"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KIND:nbs</w:t>
      </w:r>
    </w:p>
    <w:p w14:paraId="1FD3A18F" w14:textId="3785C2B1"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Pr>
          <w:rFonts w:ascii="Courier" w:hAnsi="Courier" w:cs="Menlo"/>
          <w:color w:val="000000"/>
          <w:sz w:val="16"/>
          <w:szCs w:val="16"/>
        </w:rPr>
        <w:t>UNITS:m3</w:t>
      </w:r>
    </w:p>
    <w:p w14:paraId="14E9BD26"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INTERVAL:dy</w:t>
      </w:r>
    </w:p>
    <w:p w14:paraId="660A183E"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LOCATION:er</w:t>
      </w:r>
    </w:p>
    <w:p w14:paraId="2C5100A1"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 file created: 2018-05-29 01:04:31</w:t>
      </w:r>
    </w:p>
    <w:p w14:paraId="3A91EEDD"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#YYYY-MM-DD,      VAL</w:t>
      </w:r>
    </w:p>
    <w:p w14:paraId="0B856DFA" w14:textId="25B094B6"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1990-01-01,   -999.90</w:t>
      </w:r>
      <w:r w:rsidR="002E2F2B">
        <w:rPr>
          <w:rFonts w:ascii="Courier" w:hAnsi="Courier" w:cs="Menlo"/>
          <w:color w:val="000000"/>
          <w:sz w:val="16"/>
          <w:szCs w:val="16"/>
        </w:rPr>
        <w:t xml:space="preserve">  </w:t>
      </w:r>
    </w:p>
    <w:p w14:paraId="18D8D38F" w14:textId="6CBC1712"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1990-01-02,   -999.90</w:t>
      </w:r>
      <w:r w:rsidR="002E2F2B">
        <w:rPr>
          <w:rFonts w:ascii="Courier" w:hAnsi="Courier" w:cs="Menlo"/>
          <w:color w:val="000000"/>
          <w:sz w:val="16"/>
          <w:szCs w:val="16"/>
        </w:rPr>
        <w:t xml:space="preserve">  # Comments can go here too!</w:t>
      </w:r>
    </w:p>
    <w:p w14:paraId="5138D037" w14:textId="06CDF159"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1990-01-03,   -999.90</w:t>
      </w:r>
      <w:r w:rsidR="002E2F2B">
        <w:rPr>
          <w:rFonts w:ascii="Courier" w:hAnsi="Courier" w:cs="Menlo"/>
          <w:color w:val="000000"/>
          <w:sz w:val="16"/>
          <w:szCs w:val="16"/>
        </w:rPr>
        <w:t xml:space="preserve">  # Note: missing data for first 4 days.</w:t>
      </w:r>
    </w:p>
    <w:p w14:paraId="0B98C1D3"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1990-01-04,   -999.90</w:t>
      </w:r>
    </w:p>
    <w:p w14:paraId="7E506815"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lastRenderedPageBreak/>
        <w:t>1990-01-05,     29.00</w:t>
      </w:r>
    </w:p>
    <w:p w14:paraId="6DB5E2D0"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1990-01-06,     74.00</w:t>
      </w:r>
    </w:p>
    <w:p w14:paraId="75CB490F"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1990-01-07,    -92.00</w:t>
      </w:r>
    </w:p>
    <w:p w14:paraId="12BEBC43"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1990-01-08,    -43.00</w:t>
      </w:r>
    </w:p>
    <w:p w14:paraId="3A491AE6"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1990-01-09,    -88.00</w:t>
      </w:r>
    </w:p>
    <w:p w14:paraId="2199CB1D"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1990-01-10,    -45.00</w:t>
      </w:r>
    </w:p>
    <w:p w14:paraId="2411DE0B"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1990-01-11,     62.00</w:t>
      </w:r>
    </w:p>
    <w:p w14:paraId="5C8022E9" w14:textId="77777777" w:rsidR="00FE4983" w:rsidRPr="00FE4983" w:rsidRDefault="00FE4983" w:rsidP="00FE4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FE4983">
        <w:rPr>
          <w:rFonts w:ascii="Courier" w:hAnsi="Courier" w:cs="Menlo"/>
          <w:color w:val="000000"/>
          <w:sz w:val="16"/>
          <w:szCs w:val="16"/>
        </w:rPr>
        <w:t>1990-01-12,     -4.00</w:t>
      </w:r>
    </w:p>
    <w:p w14:paraId="036A9CF0" w14:textId="77777777" w:rsidR="0046508F" w:rsidRDefault="0046508F" w:rsidP="0099300D">
      <w:pPr>
        <w:outlineLvl w:val="0"/>
      </w:pPr>
    </w:p>
    <w:p w14:paraId="2C1359F6" w14:textId="77777777" w:rsidR="0046508F" w:rsidRDefault="0046508F" w:rsidP="0099300D">
      <w:pPr>
        <w:outlineLvl w:val="0"/>
      </w:pPr>
    </w:p>
    <w:p w14:paraId="6908688C" w14:textId="4C8AC245" w:rsidR="002E2F2B" w:rsidRDefault="002E2F2B" w:rsidP="0099300D">
      <w:pPr>
        <w:outlineLvl w:val="0"/>
      </w:pPr>
      <w:r>
        <w:t>WEEKLY: (based on CGLRRM convention</w:t>
      </w:r>
      <w:r w:rsidR="001A336A">
        <w:t>,</w:t>
      </w:r>
      <w:r>
        <w:t xml:space="preserve"> date is the day of the preceding Friday for a given week)</w:t>
      </w:r>
    </w:p>
    <w:p w14:paraId="6B006186"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KIND:prc</w:t>
      </w:r>
    </w:p>
    <w:p w14:paraId="08AA39FC"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UNITS:10cms</w:t>
      </w:r>
    </w:p>
    <w:p w14:paraId="057F2608"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INTERVAL:wk</w:t>
      </w:r>
    </w:p>
    <w:p w14:paraId="79E2BE32"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LOCATION:det</w:t>
      </w:r>
    </w:p>
    <w:p w14:paraId="0AA77456"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 file created: 2018-05-22 22:49:39</w:t>
      </w:r>
    </w:p>
    <w:p w14:paraId="5526B792"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#YYYY-MM-DD,     VAL</w:t>
      </w:r>
    </w:p>
    <w:p w14:paraId="495D3BF2"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1922-10-06,    29.00</w:t>
      </w:r>
    </w:p>
    <w:p w14:paraId="18D19FF0"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1922-10-13,    53.00</w:t>
      </w:r>
    </w:p>
    <w:p w14:paraId="3CF178AE"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1922-10-20,    58.00</w:t>
      </w:r>
    </w:p>
    <w:p w14:paraId="16AF716C"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1922-10-27,    60.00</w:t>
      </w:r>
    </w:p>
    <w:p w14:paraId="639EF747"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1922-11-03,    59.00</w:t>
      </w:r>
    </w:p>
    <w:p w14:paraId="64813DBA"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1922-11-10,    57.00</w:t>
      </w:r>
    </w:p>
    <w:p w14:paraId="4D29E7BB"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1922-11-17,    57.00</w:t>
      </w:r>
    </w:p>
    <w:p w14:paraId="5BABBEA2"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1922-11-24,    56.00</w:t>
      </w:r>
    </w:p>
    <w:p w14:paraId="66BD348D"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1922-12-01,    57.00</w:t>
      </w:r>
    </w:p>
    <w:p w14:paraId="0395EE0D"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1922-12-08,    52.00</w:t>
      </w:r>
    </w:p>
    <w:p w14:paraId="29DA209F"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1922-12-15,    55.00</w:t>
      </w:r>
    </w:p>
    <w:p w14:paraId="30223A92"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1922-12-22,    55.00</w:t>
      </w:r>
    </w:p>
    <w:p w14:paraId="2C2DBF78"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1922-12-29,    55.00</w:t>
      </w:r>
    </w:p>
    <w:p w14:paraId="72171C8F"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1923-01-05,    56.00</w:t>
      </w:r>
    </w:p>
    <w:p w14:paraId="7BAF7C1A"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1923-01-12,    56.00</w:t>
      </w:r>
    </w:p>
    <w:p w14:paraId="1638EFDA"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1923-01-19,    56.00</w:t>
      </w:r>
    </w:p>
    <w:p w14:paraId="21564228"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1923-01-26,    56.00</w:t>
      </w:r>
    </w:p>
    <w:p w14:paraId="0534C8B5" w14:textId="77777777" w:rsidR="002E2F2B" w:rsidRPr="002E2F2B" w:rsidRDefault="002E2F2B" w:rsidP="002E2F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8"/>
          <w:szCs w:val="18"/>
        </w:rPr>
      </w:pPr>
      <w:r w:rsidRPr="002E2F2B">
        <w:rPr>
          <w:rFonts w:ascii="Courier" w:hAnsi="Courier" w:cs="Menlo"/>
          <w:color w:val="000000"/>
          <w:sz w:val="18"/>
          <w:szCs w:val="18"/>
        </w:rPr>
        <w:t>1923-02-02,    55.00</w:t>
      </w:r>
    </w:p>
    <w:p w14:paraId="73A835A3" w14:textId="550488DE" w:rsidR="002E2F2B" w:rsidRPr="002E2F2B" w:rsidRDefault="002E2F2B" w:rsidP="002E2F2B">
      <w:pPr>
        <w:outlineLvl w:val="0"/>
        <w:rPr>
          <w:rFonts w:ascii="Courier" w:hAnsi="Courier"/>
          <w:sz w:val="18"/>
          <w:szCs w:val="18"/>
        </w:rPr>
      </w:pPr>
      <w:r w:rsidRPr="002E2F2B">
        <w:rPr>
          <w:rFonts w:ascii="Courier" w:hAnsi="Courier" w:cs="Menlo"/>
          <w:color w:val="000000"/>
          <w:sz w:val="18"/>
          <w:szCs w:val="18"/>
        </w:rPr>
        <w:t>1923-02-09,    54.00</w:t>
      </w:r>
    </w:p>
    <w:p w14:paraId="171E9C96" w14:textId="77777777" w:rsidR="002E2F2B" w:rsidRDefault="002E2F2B" w:rsidP="0099300D">
      <w:pPr>
        <w:outlineLvl w:val="0"/>
      </w:pPr>
    </w:p>
    <w:p w14:paraId="0C69EF67" w14:textId="77777777" w:rsidR="002E2F2B" w:rsidRDefault="002E2F2B" w:rsidP="0099300D">
      <w:pPr>
        <w:outlineLvl w:val="0"/>
      </w:pPr>
    </w:p>
    <w:p w14:paraId="22FA6E41" w14:textId="2C0257C4" w:rsidR="002E2F2B" w:rsidRDefault="001A336A" w:rsidP="0099300D">
      <w:pPr>
        <w:outlineLvl w:val="0"/>
      </w:pPr>
      <w:r>
        <w:t>QUARTER-MONTHLY/TABLE: (this example uses a non-default width/precision</w:t>
      </w:r>
      <w:r w:rsidR="0082793F">
        <w:t xml:space="preserve"> float formatting</w:t>
      </w:r>
      <w:r>
        <w:t>)</w:t>
      </w:r>
    </w:p>
    <w:p w14:paraId="268D427C"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KIND:prc</w:t>
      </w:r>
    </w:p>
    <w:p w14:paraId="143C691D"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UNITS:mm</w:t>
      </w:r>
    </w:p>
    <w:p w14:paraId="6C993DBF"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INTERVAL:qm</w:t>
      </w:r>
    </w:p>
    <w:p w14:paraId="4DE2BBC7"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LOCATION:er</w:t>
      </w:r>
    </w:p>
    <w:p w14:paraId="0E4A90A5"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 file created: 2018-05-22 22:54:46</w:t>
      </w:r>
    </w:p>
    <w:p w14:paraId="5D9BCB21"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#YYYY-MM,             Q1,              Q2,              Q3,              Q4</w:t>
      </w:r>
    </w:p>
    <w:p w14:paraId="3CCC8BE0"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1900-01,         1.23000,         1.78000,         1.60000,         1.02000</w:t>
      </w:r>
    </w:p>
    <w:p w14:paraId="0E1EF6E1"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1900-02,         0.98000,         0.98000,         1.03000,         1.05000</w:t>
      </w:r>
    </w:p>
    <w:p w14:paraId="54F1DBCC"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1900-03,         1.04000,         1.00000,         0.98000,         0.96000</w:t>
      </w:r>
    </w:p>
    <w:p w14:paraId="5D89F494"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1900-04,         1.56000,         1.83000,         1.49000,         0.98000</w:t>
      </w:r>
    </w:p>
    <w:p w14:paraId="1078B8F2"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1900-05,         0.97000,         0.99000,         1.03000,         1.04000</w:t>
      </w:r>
    </w:p>
    <w:p w14:paraId="025BD3F7"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color w:val="000000"/>
          <w:sz w:val="16"/>
          <w:szCs w:val="16"/>
        </w:rPr>
      </w:pPr>
      <w:r w:rsidRPr="001A336A">
        <w:rPr>
          <w:rFonts w:ascii="Courier" w:hAnsi="Courier" w:cs="Menlo"/>
          <w:color w:val="000000"/>
          <w:sz w:val="16"/>
          <w:szCs w:val="16"/>
        </w:rPr>
        <w:t>1900-06,         1.03000,         1.00000,         0.98000,         0.99000</w:t>
      </w:r>
    </w:p>
    <w:p w14:paraId="175D5312" w14:textId="17DF591D" w:rsidR="001A336A" w:rsidRPr="001A336A" w:rsidRDefault="001A336A" w:rsidP="001A336A">
      <w:pPr>
        <w:outlineLvl w:val="0"/>
        <w:rPr>
          <w:rFonts w:ascii="Courier" w:hAnsi="Courier"/>
          <w:sz w:val="16"/>
          <w:szCs w:val="16"/>
        </w:rPr>
      </w:pPr>
      <w:r w:rsidRPr="001A336A">
        <w:rPr>
          <w:rFonts w:ascii="Courier" w:hAnsi="Courier" w:cs="Menlo"/>
          <w:color w:val="000000"/>
          <w:sz w:val="16"/>
          <w:szCs w:val="16"/>
        </w:rPr>
        <w:t>1900-07,         1.68000,         1.74000,         1.33000,         0.98000</w:t>
      </w:r>
    </w:p>
    <w:p w14:paraId="7C646BBB" w14:textId="77777777" w:rsidR="002E2F2B" w:rsidRDefault="002E2F2B" w:rsidP="0099300D">
      <w:pPr>
        <w:outlineLvl w:val="0"/>
      </w:pPr>
    </w:p>
    <w:p w14:paraId="3385E703" w14:textId="77777777" w:rsidR="002E2F2B" w:rsidRDefault="002E2F2B" w:rsidP="0099300D">
      <w:pPr>
        <w:outlineLvl w:val="0"/>
      </w:pPr>
    </w:p>
    <w:p w14:paraId="04999BEE" w14:textId="6C168733" w:rsidR="001A336A" w:rsidRDefault="001A336A" w:rsidP="0099300D">
      <w:pPr>
        <w:outlineLvl w:val="0"/>
      </w:pPr>
      <w:r>
        <w:t xml:space="preserve">QUARTER-MONTHLY/COLUMN: </w:t>
      </w:r>
    </w:p>
    <w:p w14:paraId="15AB1A90"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KIND:prc</w:t>
      </w:r>
    </w:p>
    <w:p w14:paraId="6026B883"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UNITS:mm</w:t>
      </w:r>
    </w:p>
    <w:p w14:paraId="48816E41"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INTERVAL:qm</w:t>
      </w:r>
    </w:p>
    <w:p w14:paraId="286F8656"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LOCATION:er</w:t>
      </w:r>
    </w:p>
    <w:p w14:paraId="59815919"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 file created: 2018-05-22 22:52:57</w:t>
      </w:r>
    </w:p>
    <w:p w14:paraId="5243F557"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#YYYY-MM-QQ,       VAL</w:t>
      </w:r>
    </w:p>
    <w:p w14:paraId="1427DB9B"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1900-01-01,     1.2300</w:t>
      </w:r>
    </w:p>
    <w:p w14:paraId="58208A58"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1900-01-02,     1.7800</w:t>
      </w:r>
    </w:p>
    <w:p w14:paraId="73684548"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1900-01-03,     1.6000</w:t>
      </w:r>
    </w:p>
    <w:p w14:paraId="0236C9E8"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1900-01-04,     1.0200</w:t>
      </w:r>
    </w:p>
    <w:p w14:paraId="0AEC6861"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1900-02-01,     0.9800</w:t>
      </w:r>
    </w:p>
    <w:p w14:paraId="2A6D1354"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1900-02-02,     0.9800</w:t>
      </w:r>
    </w:p>
    <w:p w14:paraId="358B4FEE"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1900-02-03,     1.0300</w:t>
      </w:r>
    </w:p>
    <w:p w14:paraId="3C86208F"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1900-02-04,     1.0500</w:t>
      </w:r>
    </w:p>
    <w:p w14:paraId="009BEDDD" w14:textId="77777777" w:rsidR="001A336A" w:rsidRPr="001A336A" w:rsidRDefault="001A336A" w:rsidP="001A3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New"/>
          <w:color w:val="000000"/>
          <w:sz w:val="16"/>
          <w:szCs w:val="16"/>
        </w:rPr>
      </w:pPr>
      <w:r w:rsidRPr="001A336A">
        <w:rPr>
          <w:rFonts w:ascii="Courier" w:hAnsi="Courier" w:cs="Courier New"/>
          <w:color w:val="000000"/>
          <w:sz w:val="16"/>
          <w:szCs w:val="16"/>
        </w:rPr>
        <w:t>1900-03-01,     1.0400</w:t>
      </w:r>
    </w:p>
    <w:p w14:paraId="13FFA526" w14:textId="77777777" w:rsidR="001A336A" w:rsidRDefault="001A336A" w:rsidP="0099300D">
      <w:pPr>
        <w:outlineLvl w:val="0"/>
      </w:pPr>
    </w:p>
    <w:p w14:paraId="516F524F" w14:textId="77777777" w:rsidR="001A336A" w:rsidRDefault="001A336A" w:rsidP="0099300D">
      <w:pPr>
        <w:outlineLvl w:val="0"/>
      </w:pPr>
    </w:p>
    <w:p w14:paraId="17FFB3FD" w14:textId="12041C57" w:rsidR="00105AC5" w:rsidRDefault="001A336A" w:rsidP="0099300D">
      <w:pPr>
        <w:outlineLvl w:val="0"/>
      </w:pPr>
      <w:r>
        <w:lastRenderedPageBreak/>
        <w:t>MONTHLY/TABLE</w:t>
      </w:r>
      <w:r w:rsidR="00105AC5">
        <w:t>:</w:t>
      </w:r>
    </w:p>
    <w:p w14:paraId="4E2D4B37" w14:textId="77777777" w:rsidR="00DD72E2" w:rsidRPr="00DD72E2" w:rsidRDefault="00DD72E2" w:rsidP="00DD72E2">
      <w:pPr>
        <w:outlineLvl w:val="0"/>
        <w:rPr>
          <w:rFonts w:ascii="Courier" w:hAnsi="Courier"/>
          <w:sz w:val="16"/>
        </w:rPr>
      </w:pPr>
      <w:r w:rsidRPr="00DD72E2">
        <w:rPr>
          <w:rFonts w:ascii="Courier" w:hAnsi="Courier"/>
          <w:sz w:val="16"/>
        </w:rPr>
        <w:t>KIND:nbs</w:t>
      </w:r>
    </w:p>
    <w:p w14:paraId="3AAB59BE" w14:textId="77777777" w:rsidR="00DD72E2" w:rsidRPr="00DD72E2" w:rsidRDefault="00DD72E2" w:rsidP="00DD72E2">
      <w:pPr>
        <w:outlineLvl w:val="0"/>
        <w:rPr>
          <w:rFonts w:ascii="Courier" w:hAnsi="Courier"/>
          <w:sz w:val="16"/>
        </w:rPr>
      </w:pPr>
      <w:r w:rsidRPr="00DD72E2">
        <w:rPr>
          <w:rFonts w:ascii="Courier" w:hAnsi="Courier"/>
          <w:sz w:val="16"/>
        </w:rPr>
        <w:t>UNITS:cms</w:t>
      </w:r>
    </w:p>
    <w:p w14:paraId="5A9EA2EA" w14:textId="77777777" w:rsidR="00DD72E2" w:rsidRPr="00DD72E2" w:rsidRDefault="00DD72E2" w:rsidP="00DD72E2">
      <w:pPr>
        <w:outlineLvl w:val="0"/>
        <w:rPr>
          <w:rFonts w:ascii="Courier" w:hAnsi="Courier"/>
          <w:sz w:val="16"/>
        </w:rPr>
      </w:pPr>
      <w:r w:rsidRPr="00DD72E2">
        <w:rPr>
          <w:rFonts w:ascii="Courier" w:hAnsi="Courier"/>
          <w:sz w:val="16"/>
        </w:rPr>
        <w:t>INTERVAL:mn</w:t>
      </w:r>
    </w:p>
    <w:p w14:paraId="12DCE37F" w14:textId="77777777" w:rsidR="00DD72E2" w:rsidRPr="00DD72E2" w:rsidRDefault="00DD72E2" w:rsidP="00DD72E2">
      <w:pPr>
        <w:outlineLvl w:val="0"/>
        <w:rPr>
          <w:rFonts w:ascii="Courier" w:hAnsi="Courier"/>
          <w:sz w:val="16"/>
        </w:rPr>
      </w:pPr>
      <w:r w:rsidRPr="00DD72E2">
        <w:rPr>
          <w:rFonts w:ascii="Courier" w:hAnsi="Courier"/>
          <w:sz w:val="16"/>
        </w:rPr>
        <w:t>LOCATION:mi</w:t>
      </w:r>
    </w:p>
    <w:p w14:paraId="3F10359C" w14:textId="77777777" w:rsidR="00DD72E2" w:rsidRPr="00DD72E2" w:rsidRDefault="00DD72E2" w:rsidP="00DD72E2">
      <w:pPr>
        <w:outlineLvl w:val="0"/>
        <w:rPr>
          <w:rFonts w:ascii="Courier" w:hAnsi="Courier"/>
          <w:sz w:val="16"/>
        </w:rPr>
      </w:pPr>
      <w:r w:rsidRPr="00DD72E2">
        <w:rPr>
          <w:rFonts w:ascii="Courier" w:hAnsi="Courier"/>
          <w:sz w:val="16"/>
        </w:rPr>
        <w:t># file created: 2018-05-24 01:07:20</w:t>
      </w:r>
    </w:p>
    <w:p w14:paraId="6BE57D88" w14:textId="77777777" w:rsidR="00DD72E2" w:rsidRPr="00DD72E2" w:rsidRDefault="00DD72E2" w:rsidP="00DD72E2">
      <w:pPr>
        <w:outlineLvl w:val="0"/>
        <w:rPr>
          <w:rFonts w:ascii="Courier" w:hAnsi="Courier"/>
          <w:sz w:val="16"/>
        </w:rPr>
      </w:pPr>
      <w:r w:rsidRPr="00DD72E2">
        <w:rPr>
          <w:rFonts w:ascii="Courier" w:hAnsi="Courier"/>
          <w:sz w:val="16"/>
        </w:rPr>
        <w:t>#YYYY,    M1,     M2,     M3,     M4,     M5,     M6,     M7,     M8,     M9,    M10,    M11,    M12</w:t>
      </w:r>
    </w:p>
    <w:p w14:paraId="5E0DBEC5" w14:textId="77777777" w:rsidR="00DD72E2" w:rsidRPr="00DD72E2" w:rsidRDefault="00DD72E2" w:rsidP="00DD72E2">
      <w:pPr>
        <w:outlineLvl w:val="0"/>
        <w:rPr>
          <w:rFonts w:ascii="Courier" w:hAnsi="Courier"/>
          <w:sz w:val="16"/>
        </w:rPr>
      </w:pPr>
      <w:r w:rsidRPr="00DD72E2">
        <w:rPr>
          <w:rFonts w:ascii="Courier" w:hAnsi="Courier"/>
          <w:sz w:val="16"/>
        </w:rPr>
        <w:t>1999, -999.9, -999.9,   17.0,  -54.0,  -28.0,  -70.0,   93.0,   46.0,   12.0,  -14.0,   57.0,   58.0</w:t>
      </w:r>
    </w:p>
    <w:p w14:paraId="505C68DA" w14:textId="77777777" w:rsidR="00DD72E2" w:rsidRPr="00DD72E2" w:rsidRDefault="00DD72E2" w:rsidP="00DD72E2">
      <w:pPr>
        <w:outlineLvl w:val="0"/>
        <w:rPr>
          <w:rFonts w:ascii="Courier" w:hAnsi="Courier"/>
          <w:sz w:val="16"/>
        </w:rPr>
      </w:pPr>
      <w:r w:rsidRPr="00DD72E2">
        <w:rPr>
          <w:rFonts w:ascii="Courier" w:hAnsi="Courier"/>
          <w:sz w:val="16"/>
        </w:rPr>
        <w:t>2000,  -58.0,   25.0,  -51.0,   38.0,  -79.0,   50.0,  -76.0,   71.0,  -87.0,  -22.0,   19.0,   59.0</w:t>
      </w:r>
    </w:p>
    <w:p w14:paraId="042F5282" w14:textId="77777777" w:rsidR="00DD72E2" w:rsidRPr="00DD72E2" w:rsidRDefault="00DD72E2" w:rsidP="00DD72E2">
      <w:pPr>
        <w:outlineLvl w:val="0"/>
        <w:rPr>
          <w:rFonts w:ascii="Courier" w:hAnsi="Courier"/>
          <w:sz w:val="16"/>
        </w:rPr>
      </w:pPr>
      <w:r w:rsidRPr="00DD72E2">
        <w:rPr>
          <w:rFonts w:ascii="Courier" w:hAnsi="Courier"/>
          <w:sz w:val="16"/>
        </w:rPr>
        <w:t>2001,  -71.0,    0.0,  -94.0,  -83.0,   17.0,   35.0,   95.0,   37.0,  -97.0,  -91.0,   20.0,  -55.0</w:t>
      </w:r>
    </w:p>
    <w:p w14:paraId="3C7A4E7B" w14:textId="267CFA81" w:rsidR="00DD72E2" w:rsidRPr="00DD72E2" w:rsidRDefault="00DD72E2" w:rsidP="00DD72E2">
      <w:pPr>
        <w:outlineLvl w:val="0"/>
        <w:rPr>
          <w:rFonts w:ascii="Courier" w:hAnsi="Courier"/>
          <w:sz w:val="16"/>
        </w:rPr>
      </w:pPr>
      <w:r w:rsidRPr="00DD72E2">
        <w:rPr>
          <w:rFonts w:ascii="Courier" w:hAnsi="Courier"/>
          <w:sz w:val="16"/>
        </w:rPr>
        <w:t>2002,   89.0,  -11.0,  -96.0,  -36.0,  -26.0,  -17.0,   95.0,  -80.0,   28.0,   94.0,  -18.0, -999.9</w:t>
      </w:r>
    </w:p>
    <w:p w14:paraId="23A2DFF6" w14:textId="77777777" w:rsidR="00DD72E2" w:rsidRDefault="00DD72E2" w:rsidP="0099300D">
      <w:pPr>
        <w:outlineLvl w:val="0"/>
        <w:rPr>
          <w:b/>
        </w:rPr>
      </w:pPr>
    </w:p>
    <w:p w14:paraId="42BFDFA4" w14:textId="55F36C98" w:rsidR="001A336A" w:rsidRDefault="001A336A" w:rsidP="00105AC5">
      <w:pPr>
        <w:outlineLvl w:val="0"/>
      </w:pPr>
      <w:r>
        <w:t>MONTHLY/COLUMN:</w:t>
      </w:r>
    </w:p>
    <w:p w14:paraId="4DE66E36" w14:textId="77777777" w:rsidR="00105AC5" w:rsidRPr="00105AC5" w:rsidRDefault="00105AC5" w:rsidP="00105AC5">
      <w:pPr>
        <w:outlineLvl w:val="0"/>
        <w:rPr>
          <w:rFonts w:ascii="Courier" w:hAnsi="Courier"/>
          <w:sz w:val="16"/>
        </w:rPr>
      </w:pPr>
      <w:r w:rsidRPr="00105AC5">
        <w:rPr>
          <w:rFonts w:ascii="Courier" w:hAnsi="Courier"/>
          <w:sz w:val="16"/>
        </w:rPr>
        <w:t>KIND:nbs</w:t>
      </w:r>
    </w:p>
    <w:p w14:paraId="1C1EF7DE" w14:textId="77777777" w:rsidR="00105AC5" w:rsidRPr="00105AC5" w:rsidRDefault="00105AC5" w:rsidP="00105AC5">
      <w:pPr>
        <w:outlineLvl w:val="0"/>
        <w:rPr>
          <w:rFonts w:ascii="Courier" w:hAnsi="Courier"/>
          <w:sz w:val="16"/>
        </w:rPr>
      </w:pPr>
      <w:r w:rsidRPr="00105AC5">
        <w:rPr>
          <w:rFonts w:ascii="Courier" w:hAnsi="Courier"/>
          <w:sz w:val="16"/>
        </w:rPr>
        <w:t>UNITS:cms</w:t>
      </w:r>
    </w:p>
    <w:p w14:paraId="6B17C8DA" w14:textId="77777777" w:rsidR="00105AC5" w:rsidRPr="00105AC5" w:rsidRDefault="00105AC5" w:rsidP="00105AC5">
      <w:pPr>
        <w:outlineLvl w:val="0"/>
        <w:rPr>
          <w:rFonts w:ascii="Courier" w:hAnsi="Courier"/>
          <w:sz w:val="16"/>
        </w:rPr>
      </w:pPr>
      <w:r w:rsidRPr="00105AC5">
        <w:rPr>
          <w:rFonts w:ascii="Courier" w:hAnsi="Courier"/>
          <w:sz w:val="16"/>
        </w:rPr>
        <w:t>INTERVAL:mn</w:t>
      </w:r>
    </w:p>
    <w:p w14:paraId="0A813ECC" w14:textId="77777777" w:rsidR="00105AC5" w:rsidRPr="00105AC5" w:rsidRDefault="00105AC5" w:rsidP="00105AC5">
      <w:pPr>
        <w:outlineLvl w:val="0"/>
        <w:rPr>
          <w:rFonts w:ascii="Courier" w:hAnsi="Courier"/>
          <w:sz w:val="16"/>
        </w:rPr>
      </w:pPr>
      <w:r w:rsidRPr="00105AC5">
        <w:rPr>
          <w:rFonts w:ascii="Courier" w:hAnsi="Courier"/>
          <w:sz w:val="16"/>
        </w:rPr>
        <w:t>LOCATION:mi</w:t>
      </w:r>
    </w:p>
    <w:p w14:paraId="1B52C54B" w14:textId="77777777" w:rsidR="00105AC5" w:rsidRPr="00105AC5" w:rsidRDefault="00105AC5" w:rsidP="00105AC5">
      <w:pPr>
        <w:outlineLvl w:val="0"/>
        <w:rPr>
          <w:rFonts w:ascii="Courier" w:hAnsi="Courier"/>
          <w:sz w:val="16"/>
        </w:rPr>
      </w:pPr>
      <w:r w:rsidRPr="00105AC5">
        <w:rPr>
          <w:rFonts w:ascii="Courier" w:hAnsi="Courier"/>
          <w:sz w:val="16"/>
        </w:rPr>
        <w:t># file created: 2018-05-24 01:09:56</w:t>
      </w:r>
    </w:p>
    <w:p w14:paraId="51679607" w14:textId="77777777" w:rsidR="00105AC5" w:rsidRPr="00105AC5" w:rsidRDefault="00105AC5" w:rsidP="00105AC5">
      <w:pPr>
        <w:outlineLvl w:val="0"/>
        <w:rPr>
          <w:rFonts w:ascii="Courier" w:hAnsi="Courier"/>
          <w:sz w:val="16"/>
        </w:rPr>
      </w:pPr>
      <w:r w:rsidRPr="00105AC5">
        <w:rPr>
          <w:rFonts w:ascii="Courier" w:hAnsi="Courier"/>
          <w:sz w:val="16"/>
        </w:rPr>
        <w:t>#YYYY-MM,   VAL</w:t>
      </w:r>
    </w:p>
    <w:p w14:paraId="0DF364D6" w14:textId="77777777" w:rsidR="00105AC5" w:rsidRPr="00105AC5" w:rsidRDefault="00105AC5" w:rsidP="00105AC5">
      <w:pPr>
        <w:outlineLvl w:val="0"/>
        <w:rPr>
          <w:rFonts w:ascii="Courier" w:hAnsi="Courier"/>
          <w:sz w:val="16"/>
        </w:rPr>
      </w:pPr>
      <w:r w:rsidRPr="00105AC5">
        <w:rPr>
          <w:rFonts w:ascii="Courier" w:hAnsi="Courier"/>
          <w:sz w:val="16"/>
        </w:rPr>
        <w:t>1999-01, -999.9</w:t>
      </w:r>
    </w:p>
    <w:p w14:paraId="4D70147F" w14:textId="77777777" w:rsidR="00105AC5" w:rsidRPr="00105AC5" w:rsidRDefault="00105AC5" w:rsidP="00105AC5">
      <w:pPr>
        <w:outlineLvl w:val="0"/>
        <w:rPr>
          <w:rFonts w:ascii="Courier" w:hAnsi="Courier"/>
          <w:sz w:val="16"/>
        </w:rPr>
      </w:pPr>
      <w:r w:rsidRPr="00105AC5">
        <w:rPr>
          <w:rFonts w:ascii="Courier" w:hAnsi="Courier"/>
          <w:sz w:val="16"/>
        </w:rPr>
        <w:t>1999-02, -999.9</w:t>
      </w:r>
    </w:p>
    <w:p w14:paraId="5FCF3329" w14:textId="77777777" w:rsidR="00105AC5" w:rsidRPr="00105AC5" w:rsidRDefault="00105AC5" w:rsidP="00105AC5">
      <w:pPr>
        <w:outlineLvl w:val="0"/>
        <w:rPr>
          <w:rFonts w:ascii="Courier" w:hAnsi="Courier"/>
          <w:sz w:val="16"/>
        </w:rPr>
      </w:pPr>
      <w:r w:rsidRPr="00105AC5">
        <w:rPr>
          <w:rFonts w:ascii="Courier" w:hAnsi="Courier"/>
          <w:sz w:val="16"/>
        </w:rPr>
        <w:t>1999-03,   17.0</w:t>
      </w:r>
    </w:p>
    <w:p w14:paraId="2AEAA2BB" w14:textId="77777777" w:rsidR="00105AC5" w:rsidRPr="00105AC5" w:rsidRDefault="00105AC5" w:rsidP="00105AC5">
      <w:pPr>
        <w:outlineLvl w:val="0"/>
        <w:rPr>
          <w:rFonts w:ascii="Courier" w:hAnsi="Courier"/>
          <w:sz w:val="16"/>
        </w:rPr>
      </w:pPr>
      <w:r w:rsidRPr="00105AC5">
        <w:rPr>
          <w:rFonts w:ascii="Courier" w:hAnsi="Courier"/>
          <w:sz w:val="16"/>
        </w:rPr>
        <w:t>1999-04,  -54.0</w:t>
      </w:r>
    </w:p>
    <w:p w14:paraId="0671BCEC" w14:textId="77777777" w:rsidR="00105AC5" w:rsidRPr="00105AC5" w:rsidRDefault="00105AC5" w:rsidP="00105AC5">
      <w:pPr>
        <w:outlineLvl w:val="0"/>
        <w:rPr>
          <w:rFonts w:ascii="Courier" w:hAnsi="Courier"/>
          <w:sz w:val="16"/>
        </w:rPr>
      </w:pPr>
      <w:r w:rsidRPr="00105AC5">
        <w:rPr>
          <w:rFonts w:ascii="Courier" w:hAnsi="Courier"/>
          <w:sz w:val="16"/>
        </w:rPr>
        <w:t>1999-05,  -28.0</w:t>
      </w:r>
    </w:p>
    <w:p w14:paraId="54696D2B" w14:textId="77777777" w:rsidR="00105AC5" w:rsidRPr="00105AC5" w:rsidRDefault="00105AC5" w:rsidP="00105AC5">
      <w:pPr>
        <w:outlineLvl w:val="0"/>
        <w:rPr>
          <w:rFonts w:ascii="Courier" w:hAnsi="Courier"/>
          <w:sz w:val="16"/>
        </w:rPr>
      </w:pPr>
      <w:r w:rsidRPr="00105AC5">
        <w:rPr>
          <w:rFonts w:ascii="Courier" w:hAnsi="Courier"/>
          <w:sz w:val="16"/>
        </w:rPr>
        <w:t>1999-06,  -70.0</w:t>
      </w:r>
    </w:p>
    <w:p w14:paraId="6B8DF6BE" w14:textId="77777777" w:rsidR="00105AC5" w:rsidRPr="00105AC5" w:rsidRDefault="00105AC5" w:rsidP="00105AC5">
      <w:pPr>
        <w:outlineLvl w:val="0"/>
        <w:rPr>
          <w:rFonts w:ascii="Courier" w:hAnsi="Courier"/>
          <w:sz w:val="16"/>
        </w:rPr>
      </w:pPr>
      <w:r w:rsidRPr="00105AC5">
        <w:rPr>
          <w:rFonts w:ascii="Courier" w:hAnsi="Courier"/>
          <w:sz w:val="16"/>
        </w:rPr>
        <w:t>1999-07,   93.0</w:t>
      </w:r>
    </w:p>
    <w:p w14:paraId="403FB4FC" w14:textId="77777777" w:rsidR="00105AC5" w:rsidRPr="00105AC5" w:rsidRDefault="00105AC5" w:rsidP="00105AC5">
      <w:pPr>
        <w:outlineLvl w:val="0"/>
        <w:rPr>
          <w:rFonts w:ascii="Courier" w:hAnsi="Courier"/>
          <w:sz w:val="16"/>
        </w:rPr>
      </w:pPr>
      <w:r w:rsidRPr="00105AC5">
        <w:rPr>
          <w:rFonts w:ascii="Courier" w:hAnsi="Courier"/>
          <w:sz w:val="16"/>
        </w:rPr>
        <w:t>1999-08,   46.0</w:t>
      </w:r>
    </w:p>
    <w:p w14:paraId="670EF8FE" w14:textId="77777777" w:rsidR="00105AC5" w:rsidRPr="00105AC5" w:rsidRDefault="00105AC5" w:rsidP="00105AC5">
      <w:pPr>
        <w:outlineLvl w:val="0"/>
        <w:rPr>
          <w:rFonts w:ascii="Courier" w:hAnsi="Courier"/>
          <w:sz w:val="16"/>
        </w:rPr>
      </w:pPr>
      <w:r w:rsidRPr="00105AC5">
        <w:rPr>
          <w:rFonts w:ascii="Courier" w:hAnsi="Courier"/>
          <w:sz w:val="16"/>
        </w:rPr>
        <w:t>1999-09,   12.0</w:t>
      </w:r>
    </w:p>
    <w:p w14:paraId="4473131F" w14:textId="77777777" w:rsidR="00105AC5" w:rsidRPr="00105AC5" w:rsidRDefault="00105AC5" w:rsidP="00105AC5">
      <w:pPr>
        <w:outlineLvl w:val="0"/>
        <w:rPr>
          <w:rFonts w:ascii="Courier" w:hAnsi="Courier"/>
          <w:sz w:val="16"/>
        </w:rPr>
      </w:pPr>
      <w:r w:rsidRPr="00105AC5">
        <w:rPr>
          <w:rFonts w:ascii="Courier" w:hAnsi="Courier"/>
          <w:sz w:val="16"/>
        </w:rPr>
        <w:t>1999-10,  -14.0</w:t>
      </w:r>
    </w:p>
    <w:p w14:paraId="0DB166DA" w14:textId="77777777" w:rsidR="00105AC5" w:rsidRPr="00105AC5" w:rsidRDefault="00105AC5" w:rsidP="00105AC5">
      <w:pPr>
        <w:outlineLvl w:val="0"/>
        <w:rPr>
          <w:rFonts w:ascii="Courier" w:hAnsi="Courier"/>
          <w:sz w:val="16"/>
        </w:rPr>
      </w:pPr>
      <w:r w:rsidRPr="00105AC5">
        <w:rPr>
          <w:rFonts w:ascii="Courier" w:hAnsi="Courier"/>
          <w:sz w:val="16"/>
        </w:rPr>
        <w:t>1999-11,   57.0</w:t>
      </w:r>
    </w:p>
    <w:p w14:paraId="69C383D2" w14:textId="77777777" w:rsidR="00105AC5" w:rsidRPr="00105AC5" w:rsidRDefault="00105AC5" w:rsidP="00105AC5">
      <w:pPr>
        <w:outlineLvl w:val="0"/>
        <w:rPr>
          <w:rFonts w:ascii="Courier" w:hAnsi="Courier"/>
          <w:sz w:val="16"/>
        </w:rPr>
      </w:pPr>
      <w:r w:rsidRPr="00105AC5">
        <w:rPr>
          <w:rFonts w:ascii="Courier" w:hAnsi="Courier"/>
          <w:sz w:val="16"/>
        </w:rPr>
        <w:t>1999-12,   58.0</w:t>
      </w:r>
    </w:p>
    <w:p w14:paraId="0CA50C33" w14:textId="77777777" w:rsidR="00105AC5" w:rsidRPr="00105AC5" w:rsidRDefault="00105AC5" w:rsidP="00105AC5">
      <w:pPr>
        <w:outlineLvl w:val="0"/>
        <w:rPr>
          <w:rFonts w:ascii="Courier" w:hAnsi="Courier"/>
          <w:sz w:val="16"/>
        </w:rPr>
      </w:pPr>
      <w:r w:rsidRPr="00105AC5">
        <w:rPr>
          <w:rFonts w:ascii="Courier" w:hAnsi="Courier"/>
          <w:sz w:val="16"/>
        </w:rPr>
        <w:t>2000-01,  -58.0</w:t>
      </w:r>
    </w:p>
    <w:p w14:paraId="32D1AC23" w14:textId="77777777" w:rsidR="00105AC5" w:rsidRPr="00105AC5" w:rsidRDefault="00105AC5" w:rsidP="00105AC5">
      <w:pPr>
        <w:outlineLvl w:val="0"/>
        <w:rPr>
          <w:rFonts w:ascii="Courier" w:hAnsi="Courier"/>
          <w:sz w:val="16"/>
        </w:rPr>
      </w:pPr>
      <w:r w:rsidRPr="00105AC5">
        <w:rPr>
          <w:rFonts w:ascii="Courier" w:hAnsi="Courier"/>
          <w:sz w:val="16"/>
        </w:rPr>
        <w:t>2000-02,   25.0</w:t>
      </w:r>
    </w:p>
    <w:p w14:paraId="746E3BFB" w14:textId="77777777" w:rsidR="00DD72E2" w:rsidRDefault="00DD72E2" w:rsidP="0099300D">
      <w:pPr>
        <w:outlineLvl w:val="0"/>
        <w:rPr>
          <w:b/>
        </w:rPr>
      </w:pPr>
    </w:p>
    <w:p w14:paraId="0BFCE7EB" w14:textId="7699F123" w:rsidR="00105AC5" w:rsidRPr="00105AC5" w:rsidRDefault="00105AC5" w:rsidP="0099300D">
      <w:pPr>
        <w:outlineLvl w:val="0"/>
      </w:pPr>
    </w:p>
    <w:p w14:paraId="26070DA5" w14:textId="5C2DDB6F" w:rsidR="001A336A" w:rsidRPr="005B68B5" w:rsidRDefault="001A336A" w:rsidP="001A336A">
      <w:pPr>
        <w:outlineLvl w:val="0"/>
        <w:rPr>
          <w:b/>
          <w:sz w:val="28"/>
          <w:u w:val="single"/>
        </w:rPr>
      </w:pPr>
      <w:r w:rsidRPr="005B68B5">
        <w:rPr>
          <w:b/>
          <w:sz w:val="28"/>
          <w:u w:val="single"/>
        </w:rPr>
        <w:t>Databank_util:</w:t>
      </w:r>
    </w:p>
    <w:p w14:paraId="0059DC4B" w14:textId="77777777" w:rsidR="00105AC5" w:rsidRDefault="00105AC5" w:rsidP="0099300D">
      <w:pPr>
        <w:outlineLvl w:val="0"/>
        <w:rPr>
          <w:b/>
        </w:rPr>
      </w:pPr>
    </w:p>
    <w:p w14:paraId="29286F45" w14:textId="77777777" w:rsidR="001A336A" w:rsidRDefault="001A336A" w:rsidP="0099300D">
      <w:pPr>
        <w:outlineLvl w:val="0"/>
        <w:rPr>
          <w:b/>
        </w:rPr>
      </w:pPr>
    </w:p>
    <w:p w14:paraId="43CA2DA5" w14:textId="6FE3745B" w:rsidR="0068521B" w:rsidRDefault="0068521B" w:rsidP="0099300D">
      <w:pPr>
        <w:outlineLvl w:val="0"/>
      </w:pPr>
      <w:r>
        <w:t>D</w:t>
      </w:r>
      <w:r w:rsidR="001A336A">
        <w:t>atabank_util is a module that contains many utilities</w:t>
      </w:r>
      <w:r>
        <w:t xml:space="preserve"> that are used by databank and databank_io.  Some of thes</w:t>
      </w:r>
      <w:r w:rsidR="0082793F">
        <w:t>e</w:t>
      </w:r>
      <w:r>
        <w:t xml:space="preserve"> utilities (</w:t>
      </w:r>
      <w:r w:rsidR="0082793F">
        <w:t xml:space="preserve">methods and </w:t>
      </w:r>
      <w:r>
        <w:t>funct</w:t>
      </w:r>
      <w:r w:rsidR="00F91AF5">
        <w:t xml:space="preserve">ions) may </w:t>
      </w:r>
      <w:r w:rsidR="0082793F">
        <w:t xml:space="preserve">also </w:t>
      </w:r>
      <w:r w:rsidR="00F91AF5">
        <w:t>be useful to the user</w:t>
      </w:r>
      <w:r w:rsidR="0082793F">
        <w:t xml:space="preserve"> and</w:t>
      </w:r>
      <w:r w:rsidR="00C77BC2">
        <w:t xml:space="preserve"> </w:t>
      </w:r>
      <w:r>
        <w:t>have three major categories:</w:t>
      </w:r>
    </w:p>
    <w:p w14:paraId="63CD6339" w14:textId="6E84E5A3" w:rsidR="0068521B" w:rsidRDefault="0082793F" w:rsidP="0068521B">
      <w:pPr>
        <w:pStyle w:val="ListParagraph"/>
        <w:numPr>
          <w:ilvl w:val="0"/>
          <w:numId w:val="7"/>
        </w:numPr>
        <w:outlineLvl w:val="0"/>
      </w:pPr>
      <w:r>
        <w:t xml:space="preserve">Basic </w:t>
      </w:r>
      <w:r w:rsidR="0068521B">
        <w:t>unit conversion (</w:t>
      </w:r>
      <w:r>
        <w:t>“feet</w:t>
      </w:r>
      <w:r w:rsidR="005B68B5">
        <w:t>” to “m</w:t>
      </w:r>
      <w:r>
        <w:t>eters</w:t>
      </w:r>
      <w:r w:rsidR="005B68B5">
        <w:t>”)</w:t>
      </w:r>
    </w:p>
    <w:p w14:paraId="5E7F97B0" w14:textId="4C975F39" w:rsidR="001A336A" w:rsidRDefault="0082793F" w:rsidP="0099300D">
      <w:pPr>
        <w:pStyle w:val="ListParagraph"/>
        <w:numPr>
          <w:ilvl w:val="0"/>
          <w:numId w:val="7"/>
        </w:numPr>
        <w:outlineLvl w:val="0"/>
      </w:pPr>
      <w:r>
        <w:t xml:space="preserve">Dimensional conversion ( a flow rate to a total volume between two dates) </w:t>
      </w:r>
    </w:p>
    <w:p w14:paraId="777131FB" w14:textId="3820676A" w:rsidR="0082793F" w:rsidRDefault="0082793F" w:rsidP="0099300D">
      <w:pPr>
        <w:pStyle w:val="ListParagraph"/>
        <w:numPr>
          <w:ilvl w:val="0"/>
          <w:numId w:val="7"/>
        </w:numPr>
        <w:outlineLvl w:val="0"/>
      </w:pPr>
      <w:r>
        <w:t>Date utilities (# of days in a given month or quarter-month)</w:t>
      </w:r>
    </w:p>
    <w:p w14:paraId="24B7BED3" w14:textId="77777777" w:rsidR="0082793F" w:rsidRDefault="0082793F" w:rsidP="0082793F">
      <w:pPr>
        <w:pStyle w:val="ListParagraph"/>
        <w:outlineLvl w:val="0"/>
      </w:pPr>
    </w:p>
    <w:p w14:paraId="18DD977C" w14:textId="77777777" w:rsidR="0082793F" w:rsidRDefault="0082793F" w:rsidP="0082793F">
      <w:pPr>
        <w:pStyle w:val="ListParagraph"/>
        <w:outlineLvl w:val="0"/>
      </w:pPr>
    </w:p>
    <w:p w14:paraId="0809240D" w14:textId="01175C96" w:rsidR="0082793F" w:rsidRDefault="00C77BC2" w:rsidP="00C77BC2">
      <w:pPr>
        <w:pStyle w:val="ListParagraph"/>
        <w:ind w:left="0"/>
        <w:outlineLvl w:val="0"/>
      </w:pPr>
      <w:r>
        <w:t>In interactive mode, the user can call help(databank_util) t</w:t>
      </w:r>
      <w:r w:rsidR="0082793F">
        <w:t>o</w:t>
      </w:r>
      <w:r>
        <w:t xml:space="preserve"> access the full docstrings of all utilities.  </w:t>
      </w:r>
    </w:p>
    <w:p w14:paraId="5403381E" w14:textId="77777777" w:rsidR="00C77BC2" w:rsidRDefault="00C77BC2" w:rsidP="00C77BC2">
      <w:pPr>
        <w:pStyle w:val="ListParagraph"/>
        <w:ind w:left="0"/>
        <w:outlineLvl w:val="0"/>
      </w:pPr>
    </w:p>
    <w:p w14:paraId="03ABA59D" w14:textId="7847A1D5" w:rsidR="0082793F" w:rsidRPr="0082793F" w:rsidRDefault="00C77BC2" w:rsidP="00C77BC2">
      <w:pPr>
        <w:pStyle w:val="ListParagraph"/>
        <w:ind w:left="0"/>
        <w:outlineLvl w:val="0"/>
      </w:pPr>
      <w:r>
        <w:t>Utilities in databank_util:</w:t>
      </w:r>
    </w:p>
    <w:p w14:paraId="61C0A82F" w14:textId="77777777"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days_in_month</w:t>
      </w:r>
    </w:p>
    <w:p w14:paraId="37010A5C" w14:textId="4D4AA890"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getFridayDate</w:t>
      </w:r>
    </w:p>
    <w:p w14:paraId="3DF74BDB" w14:textId="44316FEF"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last_day_of_month</w:t>
      </w:r>
    </w:p>
    <w:p w14:paraId="5325E1A1" w14:textId="379FF293"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date_from_entry</w:t>
      </w:r>
    </w:p>
    <w:p w14:paraId="6F4DCBDB" w14:textId="132FF53D"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days_in_qtr_mon</w:t>
      </w:r>
    </w:p>
    <w:p w14:paraId="16927FC1" w14:textId="31DFD6FD"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getQtrMonthStartEnd</w:t>
      </w:r>
    </w:p>
    <w:p w14:paraId="0D3BD7DF" w14:textId="734779BB"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convertValues</w:t>
      </w:r>
    </w:p>
    <w:p w14:paraId="4BD547CC" w14:textId="1815E243"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linearConvert</w:t>
      </w:r>
    </w:p>
    <w:p w14:paraId="50304961" w14:textId="1A95EA67"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arealConvert</w:t>
      </w:r>
    </w:p>
    <w:p w14:paraId="677BFA22" w14:textId="044E1E87"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cubicConvert</w:t>
      </w:r>
    </w:p>
    <w:p w14:paraId="1A37D9C6" w14:textId="43F5E1DB"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rateConvert</w:t>
      </w:r>
    </w:p>
    <w:p w14:paraId="6BAA3839" w14:textId="4AE66CF8"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valueLinearToRate</w:t>
      </w:r>
    </w:p>
    <w:p w14:paraId="7C3BE4DB" w14:textId="04EF3AD7"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valueCubicToRate</w:t>
      </w:r>
    </w:p>
    <w:p w14:paraId="20C79308" w14:textId="68B10E4A"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valueRateToLinear</w:t>
      </w:r>
    </w:p>
    <w:p w14:paraId="23605BEC" w14:textId="6B7E11F5"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valueRateToCubic</w:t>
      </w:r>
    </w:p>
    <w:p w14:paraId="42B3212F" w14:textId="5E83E57A"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trimDataValues</w:t>
      </w:r>
    </w:p>
    <w:p w14:paraId="6D0CE79B" w14:textId="050774BB"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linearToRate</w:t>
      </w:r>
    </w:p>
    <w:p w14:paraId="231E15DA" w14:textId="0A15E3A2"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rateToLinear</w:t>
      </w:r>
    </w:p>
    <w:p w14:paraId="54391F71" w14:textId="04CA6C16" w:rsidR="0082793F" w:rsidRPr="0082793F" w:rsidRDefault="0082793F" w:rsidP="008279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82793F">
        <w:rPr>
          <w:rFonts w:ascii="Courier New" w:hAnsi="Courier New" w:cs="Courier New"/>
          <w:color w:val="000000"/>
          <w:sz w:val="16"/>
          <w:szCs w:val="16"/>
        </w:rPr>
        <w:t>cubicToRate</w:t>
      </w:r>
    </w:p>
    <w:p w14:paraId="5FEB111A" w14:textId="64A13E3D" w:rsidR="001A336A" w:rsidRPr="0082793F" w:rsidRDefault="0082793F" w:rsidP="0082793F">
      <w:pPr>
        <w:outlineLvl w:val="0"/>
        <w:rPr>
          <w:rFonts w:ascii="Courier New" w:hAnsi="Courier New" w:cs="Courier New"/>
          <w:b/>
          <w:sz w:val="16"/>
          <w:szCs w:val="16"/>
        </w:rPr>
      </w:pPr>
      <w:r w:rsidRPr="0082793F">
        <w:rPr>
          <w:rFonts w:ascii="Courier New" w:hAnsi="Courier New" w:cs="Courier New"/>
          <w:color w:val="000000"/>
          <w:sz w:val="16"/>
          <w:szCs w:val="16"/>
        </w:rPr>
        <w:t>rateToCubic</w:t>
      </w:r>
    </w:p>
    <w:p w14:paraId="57FC0E4D" w14:textId="77777777" w:rsidR="001A336A" w:rsidRDefault="001A336A" w:rsidP="0099300D">
      <w:pPr>
        <w:outlineLvl w:val="0"/>
        <w:rPr>
          <w:b/>
        </w:rPr>
      </w:pPr>
    </w:p>
    <w:p w14:paraId="7BBD8379" w14:textId="77777777" w:rsidR="001A336A" w:rsidRDefault="001A336A" w:rsidP="0099300D">
      <w:pPr>
        <w:outlineLvl w:val="0"/>
        <w:rPr>
          <w:b/>
        </w:rPr>
      </w:pPr>
    </w:p>
    <w:p w14:paraId="3069C18D" w14:textId="77777777" w:rsidR="001A336A" w:rsidRDefault="001A336A" w:rsidP="0099300D">
      <w:pPr>
        <w:outlineLvl w:val="0"/>
        <w:rPr>
          <w:b/>
        </w:rPr>
      </w:pPr>
    </w:p>
    <w:p w14:paraId="64331D28" w14:textId="77777777" w:rsidR="001A336A" w:rsidRDefault="001A336A" w:rsidP="0099300D">
      <w:pPr>
        <w:outlineLvl w:val="0"/>
        <w:rPr>
          <w:b/>
        </w:rPr>
      </w:pPr>
    </w:p>
    <w:p w14:paraId="17F266B1" w14:textId="77777777" w:rsidR="001A336A" w:rsidRDefault="001A336A" w:rsidP="0099300D">
      <w:pPr>
        <w:outlineLvl w:val="0"/>
        <w:rPr>
          <w:b/>
        </w:rPr>
      </w:pPr>
    </w:p>
    <w:p w14:paraId="495A6200" w14:textId="77777777" w:rsidR="001A336A" w:rsidRDefault="001A336A" w:rsidP="0099300D">
      <w:pPr>
        <w:outlineLvl w:val="0"/>
        <w:rPr>
          <w:b/>
        </w:rPr>
      </w:pPr>
    </w:p>
    <w:p w14:paraId="6648076A" w14:textId="5E4571B7" w:rsidR="001A336A" w:rsidRPr="001A336A" w:rsidRDefault="001A336A" w:rsidP="001A336A">
      <w:pPr>
        <w:outlineLvl w:val="0"/>
        <w:rPr>
          <w:b/>
          <w:sz w:val="32"/>
          <w:u w:val="single"/>
        </w:rPr>
      </w:pPr>
      <w:bookmarkStart w:id="0" w:name="_GoBack"/>
      <w:bookmarkEnd w:id="0"/>
      <w:r>
        <w:rPr>
          <w:b/>
          <w:sz w:val="32"/>
          <w:u w:val="single"/>
        </w:rPr>
        <w:t>Databank</w:t>
      </w:r>
      <w:r w:rsidRPr="001A336A">
        <w:rPr>
          <w:b/>
          <w:sz w:val="32"/>
          <w:u w:val="single"/>
        </w:rPr>
        <w:t>:</w:t>
      </w:r>
    </w:p>
    <w:p w14:paraId="1A07920F" w14:textId="77777777" w:rsidR="000E1BA4" w:rsidRDefault="000E1BA4" w:rsidP="00045E0F"/>
    <w:p w14:paraId="49750841" w14:textId="447CBABC" w:rsidR="00982A3F" w:rsidRDefault="00982A3F" w:rsidP="000856AF">
      <w:pPr>
        <w:ind w:left="270"/>
      </w:pPr>
      <w:r>
        <w:t xml:space="preserve">There are five types of metadata associated with a </w:t>
      </w:r>
      <w:r w:rsidR="00A87CB8">
        <w:t>DataSeries</w:t>
      </w:r>
      <w:r>
        <w:t xml:space="preserve"> object.  They are:</w:t>
      </w:r>
    </w:p>
    <w:p w14:paraId="29CA8D04" w14:textId="77777777" w:rsidR="00982A3F" w:rsidRDefault="00982A3F" w:rsidP="00982A3F">
      <w:pPr>
        <w:tabs>
          <w:tab w:val="left" w:pos="1800"/>
        </w:tabs>
        <w:ind w:left="270" w:firstLine="450"/>
      </w:pPr>
      <w:r>
        <w:t>kind</w:t>
      </w:r>
      <w:r>
        <w:tab/>
        <w:t>(nbs, runoff, level, flow, etc.)</w:t>
      </w:r>
    </w:p>
    <w:p w14:paraId="5A909F67" w14:textId="77777777" w:rsidR="00982A3F" w:rsidRDefault="00982A3F" w:rsidP="00982A3F">
      <w:pPr>
        <w:tabs>
          <w:tab w:val="left" w:pos="1800"/>
        </w:tabs>
        <w:ind w:left="270" w:firstLine="450"/>
      </w:pPr>
      <w:r>
        <w:t>units</w:t>
      </w:r>
      <w:r>
        <w:tab/>
        <w:t>(meters, cubic feet per second, etc.)</w:t>
      </w:r>
    </w:p>
    <w:p w14:paraId="79402129" w14:textId="1F74EFAA" w:rsidR="00982A3F" w:rsidRDefault="00DD72E2" w:rsidP="00982A3F">
      <w:pPr>
        <w:tabs>
          <w:tab w:val="left" w:pos="1800"/>
        </w:tabs>
        <w:ind w:left="270" w:firstLine="450"/>
      </w:pPr>
      <w:r>
        <w:t>interval</w:t>
      </w:r>
      <w:r>
        <w:tab/>
        <w:t xml:space="preserve">(daily, weekly, </w:t>
      </w:r>
    </w:p>
    <w:p w14:paraId="2C450D91" w14:textId="77777777" w:rsidR="00982A3F" w:rsidRDefault="00982A3F" w:rsidP="00982A3F">
      <w:pPr>
        <w:tabs>
          <w:tab w:val="left" w:pos="1800"/>
        </w:tabs>
        <w:ind w:left="270" w:firstLine="450"/>
      </w:pPr>
      <w:r>
        <w:t>location</w:t>
      </w:r>
      <w:r>
        <w:tab/>
        <w:t>(Lake Superior, Welland Canal, etc)</w:t>
      </w:r>
    </w:p>
    <w:p w14:paraId="70264E43" w14:textId="77777777" w:rsidR="00982A3F" w:rsidRDefault="00982A3F" w:rsidP="00982A3F">
      <w:pPr>
        <w:tabs>
          <w:tab w:val="left" w:pos="1800"/>
        </w:tabs>
        <w:ind w:left="270" w:firstLine="450"/>
      </w:pPr>
      <w:r>
        <w:t>dates</w:t>
      </w:r>
      <w:r>
        <w:tab/>
        <w:t>(start and end dates)</w:t>
      </w:r>
    </w:p>
    <w:p w14:paraId="3FA2EEB4" w14:textId="77777777" w:rsidR="000E1BA4" w:rsidRDefault="000E1BA4" w:rsidP="000856AF">
      <w:pPr>
        <w:ind w:left="270"/>
      </w:pPr>
    </w:p>
    <w:p w14:paraId="08955156" w14:textId="77777777" w:rsidR="00982A3F" w:rsidRDefault="00982A3F" w:rsidP="000856AF">
      <w:pPr>
        <w:ind w:left="270"/>
      </w:pPr>
      <w:r>
        <w:t>The first four of those are stored as short text strings and the dates are stored as standard datetime.date objects. In order to facilitate ease of use when working with the text metadata, we have defined four me</w:t>
      </w:r>
      <w:r w:rsidR="00C43844">
        <w:t>tadata classes that function like translators.  Each of these metadata classes has a pair of two-dimensional tuple structures, one for input names and one for output names.  In each of those, there is a tuple defined for each valid element (e.g. nbs, runoff, flow), and each of those tuples is a list of the valid names for that element.  For example, the DataKind class defines all of the different kinds of data.  The input names tuple contains a list tuple for all of the valid nbs names, one for the valid runoff names, one for the valid flow names, etc.   Those tuples can have any number (&gt;1) of entries.  The first entry in the list is the short “primary” name, and the remaining entries are all acceptable variants that will be translated into that primary name.  This makes it easier to translate any name we might read from a file</w:t>
      </w:r>
      <w:r w:rsidR="00E868F4">
        <w:t xml:space="preserve"> into the primary name that is used throughout the processing code.  For example, nbs might be specified in a file as “nbs” or “net basin supply” or “net_basin_supply”.  The translator will accept any of those variants and return</w:t>
      </w:r>
      <w:r w:rsidR="009D7B71">
        <w:t xml:space="preserve"> the primary name</w:t>
      </w:r>
      <w:r w:rsidR="000A000B">
        <w:t>,</w:t>
      </w:r>
      <w:r w:rsidR="00E868F4">
        <w:t xml:space="preserve"> “nbs”.  Additionally, the output names tuple provides a couple of standard variants (short and long) for use in output files.</w:t>
      </w:r>
    </w:p>
    <w:p w14:paraId="635E006B" w14:textId="77777777" w:rsidR="000856AF" w:rsidRDefault="000856AF" w:rsidP="005D3CDE">
      <w:pPr>
        <w:ind w:left="270"/>
      </w:pPr>
    </w:p>
    <w:p w14:paraId="28430135" w14:textId="19FBA824" w:rsidR="001375BE" w:rsidRDefault="00E868F4" w:rsidP="00122F47">
      <w:pPr>
        <w:ind w:left="270"/>
      </w:pPr>
      <w:r>
        <w:t>T</w:t>
      </w:r>
      <w:r w:rsidR="00167E60">
        <w:t xml:space="preserve">hese metadata classes are implemented as derived classes from a class </w:t>
      </w:r>
      <w:r>
        <w:t>named BaseMeta, which provides the</w:t>
      </w:r>
      <w:r w:rsidR="00167E60">
        <w:t xml:space="preserve"> </w:t>
      </w:r>
      <w:r>
        <w:t>common functionality</w:t>
      </w:r>
      <w:r w:rsidR="00167E60">
        <w:t>.</w:t>
      </w:r>
      <w:r w:rsidR="001375BE">
        <w:t xml:space="preserve"> </w:t>
      </w:r>
      <w:r>
        <w:t>V</w:t>
      </w:r>
      <w:r w:rsidR="001375BE">
        <w:t>ariables should never be decla</w:t>
      </w:r>
      <w:r>
        <w:t>red as being of type BaseMeta();</w:t>
      </w:r>
      <w:r w:rsidR="001375BE">
        <w:t xml:space="preserve"> it is only for use as the base class of the metadata classes, and has no strings defined.  </w:t>
      </w:r>
      <w:r>
        <w:t>The derived subclasses are:</w:t>
      </w:r>
    </w:p>
    <w:p w14:paraId="2D921D28" w14:textId="77777777" w:rsidR="008D0819" w:rsidRDefault="008D0819" w:rsidP="0099300D">
      <w:pPr>
        <w:ind w:left="540"/>
        <w:outlineLvl w:val="0"/>
      </w:pPr>
      <w:r>
        <w:t>DataKind</w:t>
      </w:r>
    </w:p>
    <w:p w14:paraId="59754545" w14:textId="58B50D99" w:rsidR="008D0819" w:rsidRDefault="008D0819" w:rsidP="008D0819">
      <w:pPr>
        <w:ind w:left="810"/>
      </w:pPr>
      <w:r>
        <w:t xml:space="preserve">The DataKind class defines an object for specifying metadata about the kind of a dataset.  Kind is something that in other contexts might often be referred to as the data “type”. For example, precipitation, runoff, channel flow, or lake level.  </w:t>
      </w:r>
      <w:r w:rsidR="00875C81">
        <w:t>T</w:t>
      </w:r>
      <w:r>
        <w:t>he word “type”</w:t>
      </w:r>
      <w:r w:rsidR="00875C81">
        <w:t xml:space="preserve"> was avoided</w:t>
      </w:r>
      <w:r>
        <w:t xml:space="preserve">  because that is a python reserved word and it could easily get syntactically messy or illegal when using “type” in the code. </w:t>
      </w:r>
    </w:p>
    <w:p w14:paraId="02EF5BAF" w14:textId="77777777" w:rsidR="008D0819" w:rsidRDefault="008D0819" w:rsidP="008D0819"/>
    <w:p w14:paraId="339D0677" w14:textId="77777777" w:rsidR="008D0819" w:rsidRDefault="008D0819" w:rsidP="0099300D">
      <w:pPr>
        <w:ind w:left="540"/>
        <w:outlineLvl w:val="0"/>
      </w:pPr>
      <w:r>
        <w:t>DataUnits</w:t>
      </w:r>
    </w:p>
    <w:p w14:paraId="2A0DDE6C" w14:textId="77777777" w:rsidR="008D0819" w:rsidRDefault="008D0819" w:rsidP="008D0819">
      <w:pPr>
        <w:ind w:left="810"/>
      </w:pPr>
      <w:r>
        <w:t>The DataUnits class defines an object for specifying metadata about the units of a data</w:t>
      </w:r>
      <w:r w:rsidR="00E868F4">
        <w:t>set. E</w:t>
      </w:r>
      <w:r>
        <w:t>x</w:t>
      </w:r>
      <w:r w:rsidR="00E868F4">
        <w:t>amples include inches, square meters, m3/sec</w:t>
      </w:r>
      <w:r>
        <w:t xml:space="preserve">. </w:t>
      </w:r>
    </w:p>
    <w:p w14:paraId="711AA1E2" w14:textId="77777777" w:rsidR="008D0819" w:rsidRDefault="008D0819" w:rsidP="008D0819"/>
    <w:p w14:paraId="25C15456" w14:textId="77777777" w:rsidR="008D0819" w:rsidRDefault="004217CB" w:rsidP="0099300D">
      <w:pPr>
        <w:ind w:left="540"/>
        <w:outlineLvl w:val="0"/>
      </w:pPr>
      <w:r>
        <w:t>DataInterval</w:t>
      </w:r>
    </w:p>
    <w:p w14:paraId="04CD3D30" w14:textId="77777777" w:rsidR="008D0819" w:rsidRDefault="008D0819" w:rsidP="008D0819">
      <w:pPr>
        <w:ind w:left="810"/>
      </w:pPr>
      <w:r>
        <w:t xml:space="preserve">The </w:t>
      </w:r>
      <w:r w:rsidR="004217CB">
        <w:t>DataInterval</w:t>
      </w:r>
      <w:r>
        <w:t xml:space="preserve"> class defines an object for specifying metadata about the </w:t>
      </w:r>
      <w:r w:rsidR="004217CB">
        <w:t>interval</w:t>
      </w:r>
      <w:r>
        <w:t xml:space="preserve"> of a dataset. </w:t>
      </w:r>
      <w:r w:rsidR="00E868F4">
        <w:t>Valid options are currently</w:t>
      </w:r>
      <w:r>
        <w:t xml:space="preserve"> daily, weekly,</w:t>
      </w:r>
      <w:r w:rsidR="00E868F4">
        <w:t xml:space="preserve"> qtr-monthly and</w:t>
      </w:r>
      <w:r>
        <w:t xml:space="preserve"> monthly. </w:t>
      </w:r>
    </w:p>
    <w:p w14:paraId="50B11B06" w14:textId="77777777" w:rsidR="008D0819" w:rsidRDefault="008D0819" w:rsidP="008D0819"/>
    <w:p w14:paraId="3566A50C" w14:textId="77777777" w:rsidR="008D0819" w:rsidRDefault="008D0819" w:rsidP="0099300D">
      <w:pPr>
        <w:ind w:left="540"/>
        <w:outlineLvl w:val="0"/>
      </w:pPr>
      <w:r>
        <w:t>DataLocation</w:t>
      </w:r>
    </w:p>
    <w:p w14:paraId="3DD69E78" w14:textId="77777777" w:rsidR="008D0819" w:rsidRDefault="008D0819" w:rsidP="008D0819">
      <w:pPr>
        <w:ind w:left="810"/>
      </w:pPr>
      <w:r>
        <w:t xml:space="preserve">The DataLocation class defines an object for specifying metadata about the location or geographic extent of a dataset. </w:t>
      </w:r>
      <w:r w:rsidR="00E868F4">
        <w:t xml:space="preserve"> E</w:t>
      </w:r>
      <w:r>
        <w:t>xample</w:t>
      </w:r>
      <w:r w:rsidR="00E868F4">
        <w:t>s include</w:t>
      </w:r>
      <w:r>
        <w:t xml:space="preserve"> Lake Superior</w:t>
      </w:r>
      <w:r w:rsidR="00E868F4">
        <w:t>,</w:t>
      </w:r>
      <w:r>
        <w:t xml:space="preserve"> Detroit River</w:t>
      </w:r>
      <w:r w:rsidR="00E868F4">
        <w:t>, Welland Canal</w:t>
      </w:r>
      <w:r>
        <w:t xml:space="preserve">. </w:t>
      </w:r>
    </w:p>
    <w:p w14:paraId="5164925B" w14:textId="77777777" w:rsidR="000E1BA4" w:rsidRDefault="000E1BA4" w:rsidP="005748EA"/>
    <w:p w14:paraId="6D8A24A7" w14:textId="77777777" w:rsidR="008D0819" w:rsidRDefault="008D0819" w:rsidP="008D0819"/>
    <w:p w14:paraId="67AD0A4F" w14:textId="77777777" w:rsidR="008D0819" w:rsidRDefault="008D0819" w:rsidP="00122F47">
      <w:pPr>
        <w:ind w:left="270"/>
      </w:pPr>
    </w:p>
    <w:p w14:paraId="74716B69" w14:textId="77777777" w:rsidR="001375BE" w:rsidRDefault="00856BB5" w:rsidP="00122F47">
      <w:pPr>
        <w:ind w:left="270"/>
      </w:pPr>
      <w:r>
        <w:t>The available methods are:</w:t>
      </w:r>
    </w:p>
    <w:p w14:paraId="3E329EDE" w14:textId="77777777" w:rsidR="00045E0F" w:rsidRDefault="00856BB5" w:rsidP="00FA3276">
      <w:pPr>
        <w:ind w:left="810"/>
      </w:pPr>
      <w:r>
        <w:t>DataKind</w:t>
      </w:r>
      <w:r w:rsidR="00045E0F">
        <w:t>(</w:t>
      </w:r>
      <w:r>
        <w:t>initvalue</w:t>
      </w:r>
      <w:r w:rsidR="00045E0F">
        <w:t>)</w:t>
      </w:r>
    </w:p>
    <w:p w14:paraId="37059114" w14:textId="77777777" w:rsidR="00856BB5" w:rsidRDefault="00E868F4" w:rsidP="00FA3276">
      <w:pPr>
        <w:ind w:left="810"/>
      </w:pPr>
      <w:r>
        <w:t>DataInterval</w:t>
      </w:r>
      <w:r w:rsidR="00856BB5">
        <w:t>(initvalue)</w:t>
      </w:r>
    </w:p>
    <w:p w14:paraId="6B9B6B5A" w14:textId="77777777" w:rsidR="00856BB5" w:rsidRDefault="00856BB5" w:rsidP="00FA3276">
      <w:pPr>
        <w:ind w:left="810"/>
      </w:pPr>
      <w:r>
        <w:lastRenderedPageBreak/>
        <w:t>DataUnits(initvalue)</w:t>
      </w:r>
    </w:p>
    <w:p w14:paraId="447259A6" w14:textId="77777777" w:rsidR="00856BB5" w:rsidRDefault="00856BB5" w:rsidP="00FA3276">
      <w:pPr>
        <w:ind w:left="810"/>
      </w:pPr>
      <w:r>
        <w:t>DataLocation(initvalue)</w:t>
      </w:r>
    </w:p>
    <w:p w14:paraId="71E61C2E" w14:textId="77777777" w:rsidR="00045E0F" w:rsidRDefault="00045E0F" w:rsidP="00FA3276">
      <w:pPr>
        <w:ind w:left="1080"/>
      </w:pPr>
      <w:r>
        <w:t>The</w:t>
      </w:r>
      <w:r w:rsidR="00856BB5">
        <w:t xml:space="preserve"> constructor __init__() takes one optional argument, the initial value</w:t>
      </w:r>
      <w:r>
        <w:t xml:space="preserve">.  </w:t>
      </w:r>
      <w:r w:rsidR="00856BB5">
        <w:t xml:space="preserve">This value </w:t>
      </w:r>
      <w:r w:rsidR="00E868F4">
        <w:t>is</w:t>
      </w:r>
      <w:r w:rsidR="00856BB5">
        <w:t xml:space="preserve"> specified </w:t>
      </w:r>
      <w:r w:rsidR="00E868F4">
        <w:t>by</w:t>
      </w:r>
      <w:r w:rsidR="00856BB5">
        <w:t xml:space="preserve"> one of the valid input strings</w:t>
      </w:r>
      <w:r>
        <w:t>.</w:t>
      </w:r>
      <w:r w:rsidR="00856BB5">
        <w:t xml:space="preserve"> If not specified, the default “undefined” value will be assigned (index value of 0).</w:t>
      </w:r>
      <w:r w:rsidR="00E868F4">
        <w:t xml:space="preserve">  Strings are converted to all lowercase prior to comparison. As an example, the following three</w:t>
      </w:r>
      <w:r w:rsidR="00856BB5">
        <w:t xml:space="preserve"> lines have identical results:</w:t>
      </w:r>
    </w:p>
    <w:p w14:paraId="23D3F99D" w14:textId="77777777" w:rsidR="00E868F4" w:rsidRPr="00856BB5" w:rsidRDefault="00E868F4" w:rsidP="00E868F4">
      <w:pPr>
        <w:ind w:left="1350"/>
        <w:rPr>
          <w:rFonts w:ascii="Courier New" w:hAnsi="Courier New" w:cs="Courier New"/>
        </w:rPr>
      </w:pPr>
      <w:r>
        <w:rPr>
          <w:rFonts w:ascii="Courier New" w:hAnsi="Courier New" w:cs="Courier New"/>
        </w:rPr>
        <w:t>a = DataInterval</w:t>
      </w:r>
      <w:r w:rsidRPr="00856BB5">
        <w:rPr>
          <w:rFonts w:ascii="Courier New" w:hAnsi="Courier New" w:cs="Courier New"/>
        </w:rPr>
        <w:t>(“mon”)</w:t>
      </w:r>
    </w:p>
    <w:p w14:paraId="161BBAE7" w14:textId="77777777" w:rsidR="00E868F4" w:rsidRPr="00856BB5" w:rsidRDefault="00E868F4" w:rsidP="00E868F4">
      <w:pPr>
        <w:ind w:left="1350"/>
        <w:rPr>
          <w:rFonts w:ascii="Courier New" w:hAnsi="Courier New" w:cs="Courier New"/>
        </w:rPr>
      </w:pPr>
      <w:r>
        <w:rPr>
          <w:rFonts w:ascii="Courier New" w:hAnsi="Courier New" w:cs="Courier New"/>
        </w:rPr>
        <w:t>a = DataInterval(“MON</w:t>
      </w:r>
      <w:r w:rsidRPr="00856BB5">
        <w:rPr>
          <w:rFonts w:ascii="Courier New" w:hAnsi="Courier New" w:cs="Courier New"/>
        </w:rPr>
        <w:t>”)</w:t>
      </w:r>
    </w:p>
    <w:p w14:paraId="40DDF29B" w14:textId="77777777" w:rsidR="00856BB5" w:rsidRPr="00856BB5" w:rsidRDefault="00E868F4" w:rsidP="00FA3276">
      <w:pPr>
        <w:ind w:left="1350"/>
        <w:rPr>
          <w:rFonts w:ascii="Courier New" w:hAnsi="Courier New" w:cs="Courier New"/>
        </w:rPr>
      </w:pPr>
      <w:r>
        <w:rPr>
          <w:rFonts w:ascii="Courier New" w:hAnsi="Courier New" w:cs="Courier New"/>
        </w:rPr>
        <w:t>a = DataInterval</w:t>
      </w:r>
      <w:r w:rsidR="00856BB5" w:rsidRPr="00856BB5">
        <w:rPr>
          <w:rFonts w:ascii="Courier New" w:hAnsi="Courier New" w:cs="Courier New"/>
        </w:rPr>
        <w:t>(“mo</w:t>
      </w:r>
      <w:r w:rsidR="00902FF4">
        <w:rPr>
          <w:rFonts w:ascii="Courier New" w:hAnsi="Courier New" w:cs="Courier New"/>
        </w:rPr>
        <w:t>NthLY</w:t>
      </w:r>
      <w:r w:rsidR="00856BB5" w:rsidRPr="00856BB5">
        <w:rPr>
          <w:rFonts w:ascii="Courier New" w:hAnsi="Courier New" w:cs="Courier New"/>
        </w:rPr>
        <w:t>”)</w:t>
      </w:r>
    </w:p>
    <w:p w14:paraId="1DB0F11D" w14:textId="77777777" w:rsidR="00FA3276" w:rsidRDefault="00FA3276" w:rsidP="00FA3276"/>
    <w:p w14:paraId="281E9FFB" w14:textId="77777777" w:rsidR="00045E0F" w:rsidRDefault="00C232DB" w:rsidP="00FA3276">
      <w:pPr>
        <w:ind w:left="810"/>
      </w:pPr>
      <w:r>
        <w:t>c</w:t>
      </w:r>
      <w:r w:rsidR="00045E0F">
        <w:t>lassName()</w:t>
      </w:r>
    </w:p>
    <w:p w14:paraId="39EC2DBC" w14:textId="77777777" w:rsidR="00045E0F" w:rsidRDefault="00856BB5" w:rsidP="00FA3276">
      <w:pPr>
        <w:ind w:left="1080"/>
      </w:pPr>
      <w:r>
        <w:t>Returns the class name string, e.g. “DataKind”.</w:t>
      </w:r>
    </w:p>
    <w:p w14:paraId="34A35F10" w14:textId="77777777" w:rsidR="00FA3276" w:rsidRDefault="00FA3276" w:rsidP="00FA3276"/>
    <w:p w14:paraId="7A82B383" w14:textId="77777777" w:rsidR="00C232DB" w:rsidRDefault="00C232DB" w:rsidP="00C232DB">
      <w:pPr>
        <w:ind w:left="810"/>
      </w:pPr>
      <w:r>
        <w:t>primaryName()</w:t>
      </w:r>
    </w:p>
    <w:p w14:paraId="032DAC78" w14:textId="77777777" w:rsidR="00C232DB" w:rsidRDefault="00C232DB" w:rsidP="00C232DB">
      <w:pPr>
        <w:ind w:left="1080"/>
      </w:pPr>
      <w:r>
        <w:t>Get the primary name associated with the metadata object.  For example, if the object is a DataKind object created by a=DataKind(‘net basin supply’);  then a.primaryName() will return ‘nbs’.</w:t>
      </w:r>
    </w:p>
    <w:p w14:paraId="0A3E1F16" w14:textId="77777777" w:rsidR="00C232DB" w:rsidRDefault="00C232DB" w:rsidP="00C232DB"/>
    <w:p w14:paraId="0C3B37E9" w14:textId="77777777" w:rsidR="00C53CA1" w:rsidRDefault="00C232DB" w:rsidP="00C53CA1">
      <w:pPr>
        <w:ind w:left="810"/>
      </w:pPr>
      <w:r>
        <w:t>i</w:t>
      </w:r>
      <w:r w:rsidR="00C53CA1">
        <w:t>nputName(</w:t>
      </w:r>
      <w:r w:rsidR="00BA1C8A">
        <w:t>index</w:t>
      </w:r>
      <w:r w:rsidR="00C53CA1">
        <w:t>)</w:t>
      </w:r>
    </w:p>
    <w:p w14:paraId="56DC907E" w14:textId="77777777" w:rsidR="00C53CA1" w:rsidRDefault="00C53CA1" w:rsidP="00C53CA1">
      <w:pPr>
        <w:ind w:left="1080"/>
      </w:pPr>
      <w:r>
        <w:t xml:space="preserve">Get the </w:t>
      </w:r>
      <w:r w:rsidR="00BA1C8A">
        <w:t>specified</w:t>
      </w:r>
      <w:r>
        <w:t xml:space="preserve"> </w:t>
      </w:r>
      <w:r w:rsidR="00BA1C8A">
        <w:t xml:space="preserve">input </w:t>
      </w:r>
      <w:r>
        <w:t xml:space="preserve">name string for the value. </w:t>
      </w:r>
      <w:r w:rsidR="00BA1C8A">
        <w:t xml:space="preserve">Index is used to specify which of the defined strings </w:t>
      </w:r>
      <w:r w:rsidR="0018115A">
        <w:t xml:space="preserve">from the tuple </w:t>
      </w:r>
      <w:r w:rsidR="00BA1C8A">
        <w:t xml:space="preserve">to get, and defaults to zero if not specified.  </w:t>
      </w:r>
      <w:r>
        <w:t>For exam</w:t>
      </w:r>
      <w:r w:rsidR="00C232DB">
        <w:t>ple, if the object is a DataKind object for net basin supply</w:t>
      </w:r>
      <w:r>
        <w:t xml:space="preserve">, </w:t>
      </w:r>
      <w:r w:rsidR="00BA1C8A">
        <w:t>the default return value is</w:t>
      </w:r>
      <w:r w:rsidR="00DB5B81">
        <w:t xml:space="preserve"> ‘</w:t>
      </w:r>
      <w:r w:rsidR="00C232DB">
        <w:t>nbs</w:t>
      </w:r>
      <w:r>
        <w:t>’</w:t>
      </w:r>
      <w:r w:rsidR="00BA1C8A">
        <w:t>, but if index is</w:t>
      </w:r>
      <w:r w:rsidR="00C232DB">
        <w:t xml:space="preserve"> set to 2 it will return ‘net basin supply</w:t>
      </w:r>
      <w:r w:rsidR="00BA1C8A">
        <w:t>’</w:t>
      </w:r>
      <w:r>
        <w:t>.</w:t>
      </w:r>
      <w:r w:rsidR="00BA1C8A">
        <w:t xml:space="preserve"> Note that index values outside the valid range will be collapsed to the nearest extent of the valid range, so </w:t>
      </w:r>
      <w:r w:rsidR="00DB5B81">
        <w:t xml:space="preserve">negative </w:t>
      </w:r>
      <w:r w:rsidR="00BA1C8A">
        <w:t>values become zero, and values&gt;max become the max valid value.</w:t>
      </w:r>
    </w:p>
    <w:p w14:paraId="66A01ED2" w14:textId="77777777" w:rsidR="00C232DB" w:rsidRDefault="00C232DB" w:rsidP="00C53CA1">
      <w:pPr>
        <w:ind w:left="1080"/>
      </w:pPr>
      <w:r>
        <w:t>Proper use of this function will depend on the programmer examining the entries in the _inputString tuple for the metadata class.</w:t>
      </w:r>
    </w:p>
    <w:p w14:paraId="27CB4A90" w14:textId="77777777" w:rsidR="00C53CA1" w:rsidRDefault="00C53CA1" w:rsidP="00C53CA1"/>
    <w:p w14:paraId="3CF83BD9" w14:textId="77777777" w:rsidR="00BA1C8A" w:rsidRDefault="00C232DB" w:rsidP="00BA1C8A">
      <w:pPr>
        <w:ind w:left="810"/>
      </w:pPr>
      <w:r>
        <w:t>o</w:t>
      </w:r>
      <w:r w:rsidR="00BA1C8A">
        <w:t>utputName(index)</w:t>
      </w:r>
    </w:p>
    <w:p w14:paraId="1A1CBCE4" w14:textId="77777777" w:rsidR="00BA1C8A" w:rsidRDefault="00C232DB" w:rsidP="00BA1C8A">
      <w:pPr>
        <w:ind w:left="1080"/>
      </w:pPr>
      <w:r>
        <w:t>Same idea as inputName, but this time using the values specified in _outputStrings</w:t>
      </w:r>
      <w:r w:rsidR="00BA1C8A">
        <w:t>.</w:t>
      </w:r>
    </w:p>
    <w:p w14:paraId="5B872E20" w14:textId="77777777" w:rsidR="00BA1C8A" w:rsidRDefault="00BA1C8A" w:rsidP="00BA1C8A">
      <w:pPr>
        <w:ind w:left="1080"/>
      </w:pPr>
    </w:p>
    <w:p w14:paraId="6C015D69" w14:textId="77777777" w:rsidR="00DB5B81" w:rsidRDefault="00C232DB" w:rsidP="00DB5B81">
      <w:pPr>
        <w:ind w:left="810"/>
      </w:pPr>
      <w:r>
        <w:t>o</w:t>
      </w:r>
      <w:r w:rsidR="00DB5B81">
        <w:t>utputNameShort()</w:t>
      </w:r>
    </w:p>
    <w:p w14:paraId="0B69728B" w14:textId="77777777" w:rsidR="00DB5B81" w:rsidRDefault="00DB5B81" w:rsidP="00DB5B81">
      <w:pPr>
        <w:ind w:left="1080"/>
      </w:pPr>
      <w:r>
        <w:t>Get the shortest (2 or 3 character) output name string for the value. This is equivalent to getOutputName(0).</w:t>
      </w:r>
    </w:p>
    <w:p w14:paraId="675BF976" w14:textId="77777777" w:rsidR="00DB5B81" w:rsidRDefault="00DB5B81" w:rsidP="00DB5B81">
      <w:pPr>
        <w:ind w:left="1080"/>
      </w:pPr>
    </w:p>
    <w:p w14:paraId="4E7E2232" w14:textId="77777777" w:rsidR="00DB5B81" w:rsidRDefault="00C232DB" w:rsidP="00DB5B81">
      <w:pPr>
        <w:ind w:left="810"/>
      </w:pPr>
      <w:r>
        <w:t>o</w:t>
      </w:r>
      <w:r w:rsidR="00DB5B81">
        <w:t>utputNameLong()</w:t>
      </w:r>
    </w:p>
    <w:p w14:paraId="57F2BB71" w14:textId="77777777" w:rsidR="00DB5B81" w:rsidRDefault="00DB5B81" w:rsidP="00DB5B81">
      <w:pPr>
        <w:ind w:left="1080"/>
      </w:pPr>
      <w:r>
        <w:t>Get the longest output name string for the value, assuming that the strings are arranged in recommended order from short to long. This is equivalent to getOutputName(&lt;max index&gt;).</w:t>
      </w:r>
    </w:p>
    <w:p w14:paraId="160DD1BE" w14:textId="77777777" w:rsidR="00DB5B81" w:rsidRDefault="00DB5B81" w:rsidP="00DB5B81">
      <w:pPr>
        <w:ind w:left="1080"/>
      </w:pPr>
    </w:p>
    <w:p w14:paraId="2B342AE2" w14:textId="77777777" w:rsidR="000F6A0D" w:rsidRDefault="00C232DB" w:rsidP="000F6A0D">
      <w:pPr>
        <w:ind w:left="720"/>
      </w:pPr>
      <w:r>
        <w:t>int</w:t>
      </w:r>
      <w:r w:rsidR="000F6A0D">
        <w:t>ValueFrom</w:t>
      </w:r>
      <w:r w:rsidR="00DB5B81">
        <w:t>String(</w:t>
      </w:r>
      <w:r w:rsidR="000F6A0D">
        <w:t>item)</w:t>
      </w:r>
    </w:p>
    <w:p w14:paraId="0B5DF72C" w14:textId="77777777" w:rsidR="008D0819" w:rsidRDefault="000F6A0D" w:rsidP="00C232DB">
      <w:pPr>
        <w:ind w:left="1080"/>
      </w:pPr>
      <w:r>
        <w:t xml:space="preserve">Get the </w:t>
      </w:r>
      <w:r w:rsidR="00DB5B81">
        <w:t>index value that corresponds to the item string</w:t>
      </w:r>
      <w:r>
        <w:t xml:space="preserve">. Item </w:t>
      </w:r>
      <w:r w:rsidR="00DB5B81">
        <w:t xml:space="preserve">string </w:t>
      </w:r>
      <w:r>
        <w:t xml:space="preserve">can be </w:t>
      </w:r>
      <w:r w:rsidR="00DB5B81">
        <w:t>any of the</w:t>
      </w:r>
      <w:r>
        <w:t xml:space="preserve"> valid input strings for this data kind/</w:t>
      </w:r>
      <w:r w:rsidR="004217CB">
        <w:t>interval</w:t>
      </w:r>
      <w:r>
        <w:t>/location.  For exam</w:t>
      </w:r>
      <w:r w:rsidR="00DB5B81">
        <w:t>ple, if the object is a Da</w:t>
      </w:r>
      <w:r w:rsidR="00C232DB">
        <w:t>taInterval</w:t>
      </w:r>
      <w:r>
        <w:t xml:space="preserve"> object </w:t>
      </w:r>
      <w:r w:rsidR="00C232DB">
        <w:t>representing quarter-month data</w:t>
      </w:r>
      <w:r>
        <w:t>,</w:t>
      </w:r>
      <w:r w:rsidR="00C232DB">
        <w:t xml:space="preserve"> and item=’qtrmon’, </w:t>
      </w:r>
      <w:r>
        <w:t xml:space="preserve"> this will return the value </w:t>
      </w:r>
      <w:r w:rsidR="00C232DB">
        <w:t>3</w:t>
      </w:r>
      <w:r>
        <w:t>.</w:t>
      </w:r>
    </w:p>
    <w:p w14:paraId="2EE00902" w14:textId="77777777" w:rsidR="00FC00C9" w:rsidRDefault="00FC00C9" w:rsidP="00FC00C9"/>
    <w:p w14:paraId="63C66A24" w14:textId="77777777" w:rsidR="000F6A0D" w:rsidRDefault="000F6A0D" w:rsidP="00045E0F"/>
    <w:p w14:paraId="4DE2CDCE" w14:textId="33818CD7" w:rsidR="008D0819" w:rsidRDefault="00A87CB8" w:rsidP="0099300D">
      <w:pPr>
        <w:ind w:left="270"/>
        <w:outlineLvl w:val="0"/>
      </w:pPr>
      <w:r>
        <w:t>DataSeries</w:t>
      </w:r>
    </w:p>
    <w:p w14:paraId="10FE32CD" w14:textId="77777777" w:rsidR="008D0819" w:rsidRDefault="008D0819" w:rsidP="008D0819">
      <w:pPr>
        <w:ind w:left="540"/>
      </w:pPr>
      <w:r>
        <w:t xml:space="preserve">An object that stores a single timeseries of data (as a python list) along with all of the associated metadata items. </w:t>
      </w:r>
    </w:p>
    <w:p w14:paraId="02EFA995" w14:textId="77777777" w:rsidR="008D0819" w:rsidRDefault="008D0819" w:rsidP="008D0819"/>
    <w:p w14:paraId="3F497B11" w14:textId="77777777" w:rsidR="008D0819" w:rsidRDefault="008D0819" w:rsidP="008D0819">
      <w:pPr>
        <w:ind w:left="540"/>
      </w:pPr>
      <w:r>
        <w:t>Methods:</w:t>
      </w:r>
    </w:p>
    <w:p w14:paraId="01030F07" w14:textId="34C7551C" w:rsidR="008D0819" w:rsidRDefault="00A87CB8" w:rsidP="008D0819">
      <w:pPr>
        <w:ind w:left="810"/>
      </w:pPr>
      <w:r>
        <w:t>DataSeries</w:t>
      </w:r>
      <w:r w:rsidR="008D0819">
        <w:t>(kind, units, freq, loc, first, last, values)</w:t>
      </w:r>
    </w:p>
    <w:p w14:paraId="6D642D79" w14:textId="7E157493" w:rsidR="008D0819" w:rsidRDefault="008D0819" w:rsidP="008D0819">
      <w:pPr>
        <w:ind w:left="1080"/>
      </w:pPr>
      <w:r>
        <w:t xml:space="preserve">The constructor method for a </w:t>
      </w:r>
      <w:r w:rsidR="00A87CB8">
        <w:t>DataSeries</w:t>
      </w:r>
      <w:r>
        <w:t xml:space="preserve"> object takes</w:t>
      </w:r>
      <w:r w:rsidR="003B6B4B">
        <w:t xml:space="preserve"> seven arguments;  Four metadata specifications, two dates, and the list of data values (float values).  </w:t>
      </w:r>
      <w:r w:rsidR="00AC45C9">
        <w:t>All arguments MUST be specified and valid.</w:t>
      </w:r>
    </w:p>
    <w:p w14:paraId="3731620F" w14:textId="77777777" w:rsidR="008D0819" w:rsidRDefault="008D0819" w:rsidP="008D0819"/>
    <w:p w14:paraId="7C8BBC6D" w14:textId="77777777" w:rsidR="00000B46" w:rsidRDefault="00000B46" w:rsidP="00000B46">
      <w:pPr>
        <w:ind w:left="810"/>
      </w:pPr>
      <w:r>
        <w:t>add_data(newDS)</w:t>
      </w:r>
    </w:p>
    <w:p w14:paraId="17C89FC8" w14:textId="0D77730F" w:rsidR="00000B46" w:rsidRDefault="00000B46" w:rsidP="00000B46">
      <w:pPr>
        <w:ind w:left="1080"/>
      </w:pPr>
      <w:r>
        <w:lastRenderedPageBreak/>
        <w:t xml:space="preserve">newDS is a </w:t>
      </w:r>
      <w:r w:rsidR="00A87CB8">
        <w:t>DataSeries</w:t>
      </w:r>
      <w:r>
        <w:t xml:space="preserve"> object that contains a new set of data to be added to the existing contents of the current object.  Data in newDS will overwrite existing values if there is overlap. If there is a gap between the existing and new data, then missing_data values will be used to fill the gap. If the new data is in a different units from the existing data (e.g. mm vs inches), the new data will be converted to match the existing data.  If there is a mismatch in data </w:t>
      </w:r>
      <w:r w:rsidR="004217CB">
        <w:t>interval</w:t>
      </w:r>
      <w:r>
        <w:t xml:space="preserve"> or location an exception will be raised, and the data will not be merged.</w:t>
      </w:r>
    </w:p>
    <w:p w14:paraId="450EB3F0" w14:textId="77777777" w:rsidR="00000B46" w:rsidRDefault="00000B46" w:rsidP="00AC45C9">
      <w:pPr>
        <w:ind w:left="1080"/>
      </w:pPr>
    </w:p>
    <w:p w14:paraId="6019D939" w14:textId="77777777" w:rsidR="00000B46" w:rsidRDefault="00000B46" w:rsidP="00000B46">
      <w:pPr>
        <w:ind w:left="810"/>
      </w:pPr>
      <w:r>
        <w:t>printSummary()</w:t>
      </w:r>
    </w:p>
    <w:p w14:paraId="5AAF5425" w14:textId="77777777" w:rsidR="00000B46" w:rsidRDefault="00000B46" w:rsidP="00000B46">
      <w:pPr>
        <w:ind w:left="1080"/>
      </w:pPr>
      <w:r>
        <w:t>Prints a simple quick and dirty summary of the contents, including the data values list.  Mainly useful for debugging.</w:t>
      </w:r>
    </w:p>
    <w:p w14:paraId="133BF3A0" w14:textId="77777777" w:rsidR="00000B46" w:rsidRDefault="00000B46" w:rsidP="00000B46"/>
    <w:p w14:paraId="7DFDEEFA" w14:textId="77777777" w:rsidR="00000B46" w:rsidRDefault="00000B46" w:rsidP="00000B46">
      <w:pPr>
        <w:ind w:left="810"/>
      </w:pPr>
      <w:r>
        <w:t>printOneLineSummary()</w:t>
      </w:r>
    </w:p>
    <w:p w14:paraId="11C5F352" w14:textId="77777777" w:rsidR="00000B46" w:rsidRDefault="00000B46" w:rsidP="00000B46">
      <w:pPr>
        <w:ind w:left="1080"/>
      </w:pPr>
      <w:r>
        <w:t>Prints a single-line summary of the metadata contents (no values).  Mainly useful for debugging.</w:t>
      </w:r>
    </w:p>
    <w:p w14:paraId="7214460F" w14:textId="77777777" w:rsidR="00000B46" w:rsidRDefault="00000B46" w:rsidP="00000B46"/>
    <w:p w14:paraId="0ED0B346" w14:textId="77777777" w:rsidR="00000B46" w:rsidRDefault="00000B46" w:rsidP="00000B46">
      <w:pPr>
        <w:ind w:left="810"/>
      </w:pPr>
      <w:r>
        <w:t>getOneLineSummary()</w:t>
      </w:r>
    </w:p>
    <w:p w14:paraId="777A47CA" w14:textId="77777777" w:rsidR="00000B46" w:rsidRDefault="00000B46" w:rsidP="00000B46">
      <w:pPr>
        <w:ind w:left="1080"/>
      </w:pPr>
      <w:r>
        <w:t>Similar to printOneLineSummary(), but just returns a string without actually printing it. Mainly useful for debugging.</w:t>
      </w:r>
    </w:p>
    <w:p w14:paraId="2920F58A" w14:textId="77777777" w:rsidR="00000B46" w:rsidRDefault="00000B46" w:rsidP="00000B46"/>
    <w:p w14:paraId="70786AFF" w14:textId="77777777" w:rsidR="00000B46" w:rsidRDefault="00000B46" w:rsidP="00000B46"/>
    <w:p w14:paraId="56ADBDDC" w14:textId="77777777" w:rsidR="00000B46" w:rsidRDefault="00000B46" w:rsidP="00000B46"/>
    <w:p w14:paraId="62597943" w14:textId="77777777" w:rsidR="00333373" w:rsidRDefault="00333373" w:rsidP="0099300D">
      <w:pPr>
        <w:ind w:left="270"/>
        <w:outlineLvl w:val="0"/>
      </w:pPr>
      <w:r>
        <w:t>DataVault</w:t>
      </w:r>
    </w:p>
    <w:p w14:paraId="1D8DDF1A" w14:textId="4624E881" w:rsidR="009C57A3" w:rsidRDefault="009C57A3" w:rsidP="00FA3276">
      <w:pPr>
        <w:ind w:left="540"/>
      </w:pPr>
      <w:r>
        <w:t xml:space="preserve">Stores items of type </w:t>
      </w:r>
      <w:r w:rsidR="00A87CB8">
        <w:t>DataSeries</w:t>
      </w:r>
      <w:r>
        <w:t xml:space="preserve"> and provides methods to store and retrieve those objects.</w:t>
      </w:r>
    </w:p>
    <w:p w14:paraId="66B4A12A" w14:textId="77777777" w:rsidR="00FA3B8E" w:rsidRDefault="00FA3B8E" w:rsidP="00FA3276"/>
    <w:p w14:paraId="3A97B55B" w14:textId="77777777" w:rsidR="009C57A3" w:rsidRDefault="009C57A3" w:rsidP="00FA3276">
      <w:pPr>
        <w:ind w:left="540"/>
      </w:pPr>
      <w:r>
        <w:t>Methods:</w:t>
      </w:r>
    </w:p>
    <w:p w14:paraId="69152984" w14:textId="77777777" w:rsidR="009C57A3" w:rsidRDefault="00FA3B8E" w:rsidP="00FA3276">
      <w:pPr>
        <w:ind w:left="810"/>
      </w:pPr>
      <w:r>
        <w:t>DataVault()</w:t>
      </w:r>
    </w:p>
    <w:p w14:paraId="6BE69567" w14:textId="604BE4CB" w:rsidR="00FA3B8E" w:rsidRDefault="009C57A3" w:rsidP="00FA3276">
      <w:pPr>
        <w:ind w:left="1080"/>
      </w:pPr>
      <w:r>
        <w:t xml:space="preserve">The constructor method for a DataVault object takes no arguments. </w:t>
      </w:r>
      <w:r w:rsidR="00533946">
        <w:t>The</w:t>
      </w:r>
      <w:r>
        <w:t xml:space="preserve"> expectation is that the main GLRRM framework initialization will create a single object of this type, and then the various component models will all access that global object.</w:t>
      </w:r>
    </w:p>
    <w:p w14:paraId="07FE7234" w14:textId="77777777" w:rsidR="00FA3B8E" w:rsidRDefault="00FA3B8E" w:rsidP="00FA3276"/>
    <w:p w14:paraId="476FEA04" w14:textId="77777777" w:rsidR="009C57A3" w:rsidRDefault="00A13BEF" w:rsidP="00FA3276">
      <w:pPr>
        <w:ind w:left="810"/>
      </w:pPr>
      <w:r>
        <w:t>d</w:t>
      </w:r>
      <w:r w:rsidR="009C57A3">
        <w:t>eposit(</w:t>
      </w:r>
      <w:r w:rsidR="00FA3B8E">
        <w:t>ds)</w:t>
      </w:r>
    </w:p>
    <w:p w14:paraId="2B716CFA" w14:textId="288116F5" w:rsidR="00FA3B8E" w:rsidRDefault="00915AE2" w:rsidP="00FA3276">
      <w:pPr>
        <w:ind w:left="1080"/>
      </w:pPr>
      <w:r>
        <w:t xml:space="preserve">Deposit a complete </w:t>
      </w:r>
      <w:r w:rsidR="00A87CB8">
        <w:t>DataSeries</w:t>
      </w:r>
      <w:r>
        <w:t xml:space="preserve"> object into the vault. Compare to existing data objects in the vault.  If there is a match (kind, </w:t>
      </w:r>
      <w:r w:rsidR="004217CB">
        <w:t>interval</w:t>
      </w:r>
      <w:r>
        <w:t xml:space="preserve"> and location) then merge this new data with the old, overwriting the old values anyplace where they overlap.  If there is a gap between the two data items, then the new merged item will contain the missing data indicator value for that gap period.</w:t>
      </w:r>
      <w:r w:rsidR="00A13BEF">
        <w:t xml:space="preserve">  If no matching data exists, then this new item is just added.</w:t>
      </w:r>
      <w:r w:rsidR="00333373">
        <w:t xml:space="preserve">  The method returns True or False, indicating the success of the operation.</w:t>
      </w:r>
    </w:p>
    <w:p w14:paraId="396E7E46" w14:textId="77777777" w:rsidR="00333373" w:rsidRDefault="00333373" w:rsidP="00C53CA1"/>
    <w:p w14:paraId="5EEF19E5" w14:textId="77777777" w:rsidR="00A13BEF" w:rsidRDefault="00A13BEF" w:rsidP="00FA3276">
      <w:pPr>
        <w:ind w:left="810"/>
      </w:pPr>
      <w:r>
        <w:t>deposit_data(kind=k, units=u, freq=f, loc=l, first=sdate, last=edate, values=dv)</w:t>
      </w:r>
    </w:p>
    <w:p w14:paraId="4115FED8" w14:textId="3D31F60F" w:rsidR="00333373" w:rsidRPr="00F044DD" w:rsidRDefault="00A13BEF" w:rsidP="00F044DD">
      <w:pPr>
        <w:ind w:left="1080"/>
      </w:pPr>
      <w:r>
        <w:t xml:space="preserve">Deposit a set of data into the vault without explicitly creating a </w:t>
      </w:r>
      <w:r w:rsidR="00A87CB8">
        <w:t>DataSeries</w:t>
      </w:r>
      <w:r>
        <w:t xml:space="preserve"> object first. Note that this method will, itself, create a </w:t>
      </w:r>
      <w:r w:rsidR="00A87CB8">
        <w:t>DataSeries</w:t>
      </w:r>
      <w:r>
        <w:t xml:space="preserve"> object with the specified metadata and datavalues, then use the normal DataVault.deposit() method to </w:t>
      </w:r>
      <w:r w:rsidR="00B854EF">
        <w:t xml:space="preserve">add it to the vault. </w:t>
      </w:r>
      <w:r w:rsidR="00333373">
        <w:t>The method returns True or False, indicating the success of the operation.</w:t>
      </w:r>
    </w:p>
    <w:p w14:paraId="03DE7A7E" w14:textId="77777777" w:rsidR="00333373" w:rsidRDefault="00333373" w:rsidP="00B854EF">
      <w:pPr>
        <w:ind w:left="2160" w:hanging="720"/>
        <w:rPr>
          <w:rFonts w:ascii="Courier New" w:hAnsi="Courier New" w:cs="Courier New"/>
          <w:sz w:val="20"/>
          <w:szCs w:val="20"/>
        </w:rPr>
      </w:pPr>
    </w:p>
    <w:p w14:paraId="71198D5F" w14:textId="77777777" w:rsidR="0099300D" w:rsidRPr="00333373" w:rsidRDefault="0099300D" w:rsidP="00B854EF">
      <w:pPr>
        <w:ind w:left="2160" w:hanging="720"/>
        <w:rPr>
          <w:rFonts w:ascii="Courier New" w:hAnsi="Courier New" w:cs="Courier New"/>
          <w:sz w:val="20"/>
          <w:szCs w:val="20"/>
        </w:rPr>
      </w:pPr>
    </w:p>
    <w:p w14:paraId="2E1D1222" w14:textId="6105B7B9" w:rsidR="00533946" w:rsidRDefault="00533946" w:rsidP="00533946">
      <w:pPr>
        <w:ind w:left="270"/>
      </w:pPr>
    </w:p>
    <w:p w14:paraId="72AFF379" w14:textId="77777777" w:rsidR="009C57A3" w:rsidRDefault="009C57A3" w:rsidP="002D0383">
      <w:pPr>
        <w:ind w:left="270"/>
      </w:pPr>
    </w:p>
    <w:p w14:paraId="631C70CD" w14:textId="77777777" w:rsidR="00F75A45" w:rsidRDefault="00F75A45" w:rsidP="004E79A7"/>
    <w:p w14:paraId="55204E73" w14:textId="77777777" w:rsidR="00F75A45" w:rsidRDefault="00F75A45" w:rsidP="004E79A7"/>
    <w:p w14:paraId="536E73C8" w14:textId="77777777" w:rsidR="00F75A45" w:rsidRDefault="00F75A45" w:rsidP="004E79A7"/>
    <w:p w14:paraId="4F5CAFF9" w14:textId="77777777" w:rsidR="00F75A45" w:rsidRDefault="00F75A45" w:rsidP="004E79A7"/>
    <w:p w14:paraId="31D7C803" w14:textId="77777777" w:rsidR="00F75A45" w:rsidRDefault="00F75A45" w:rsidP="004E79A7"/>
    <w:sectPr w:rsidR="00F75A45" w:rsidSect="004E79A7">
      <w:pgSz w:w="12240" w:h="15840"/>
      <w:pgMar w:top="720" w:right="115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26FA"/>
    <w:multiLevelType w:val="hybridMultilevel"/>
    <w:tmpl w:val="012EAD0C"/>
    <w:lvl w:ilvl="0" w:tplc="04090013">
      <w:start w:val="1"/>
      <w:numFmt w:val="upperRoman"/>
      <w:lvlText w:val="%1."/>
      <w:lvlJc w:val="right"/>
      <w:pPr>
        <w:ind w:left="810" w:hanging="18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CD20F18"/>
    <w:multiLevelType w:val="hybridMultilevel"/>
    <w:tmpl w:val="9B2C869A"/>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B4A52A1"/>
    <w:multiLevelType w:val="hybridMultilevel"/>
    <w:tmpl w:val="9648E342"/>
    <w:lvl w:ilvl="0" w:tplc="04090013">
      <w:start w:val="1"/>
      <w:numFmt w:val="upperRoman"/>
      <w:lvlText w:val="%1."/>
      <w:lvlJc w:val="right"/>
      <w:pPr>
        <w:ind w:left="720" w:hanging="18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C043598"/>
    <w:multiLevelType w:val="multilevel"/>
    <w:tmpl w:val="653C42AA"/>
    <w:lvl w:ilvl="0">
      <w:start w:val="1"/>
      <w:numFmt w:val="decimal"/>
      <w:lvlText w:val="%1."/>
      <w:lvlJc w:val="left"/>
      <w:pPr>
        <w:ind w:left="90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40DE3AA6"/>
    <w:multiLevelType w:val="hybridMultilevel"/>
    <w:tmpl w:val="6710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A61C2"/>
    <w:multiLevelType w:val="hybridMultilevel"/>
    <w:tmpl w:val="33A84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04010D"/>
    <w:multiLevelType w:val="hybridMultilevel"/>
    <w:tmpl w:val="1BACEDD8"/>
    <w:lvl w:ilvl="0" w:tplc="04090001">
      <w:start w:val="1"/>
      <w:numFmt w:val="bullet"/>
      <w:lvlText w:val=""/>
      <w:lvlJc w:val="left"/>
      <w:pPr>
        <w:ind w:left="990" w:hanging="360"/>
      </w:pPr>
      <w:rPr>
        <w:rFonts w:ascii="Symbol" w:hAnsi="Symbol"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7BD85A40"/>
    <w:multiLevelType w:val="multilevel"/>
    <w:tmpl w:val="146AA734"/>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 w15:restartNumberingAfterBreak="0">
    <w:nsid w:val="7C4B1493"/>
    <w:multiLevelType w:val="hybridMultilevel"/>
    <w:tmpl w:val="0EF2CD7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7"/>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A2"/>
    <w:rsid w:val="00000B46"/>
    <w:rsid w:val="00045E0F"/>
    <w:rsid w:val="00076FA2"/>
    <w:rsid w:val="000856AF"/>
    <w:rsid w:val="000A000B"/>
    <w:rsid w:val="000E1BA4"/>
    <w:rsid w:val="000F6A0D"/>
    <w:rsid w:val="0010369D"/>
    <w:rsid w:val="00105AC5"/>
    <w:rsid w:val="00122F47"/>
    <w:rsid w:val="001375BE"/>
    <w:rsid w:val="00167E60"/>
    <w:rsid w:val="0018115A"/>
    <w:rsid w:val="001A336A"/>
    <w:rsid w:val="001A7F37"/>
    <w:rsid w:val="00201447"/>
    <w:rsid w:val="0025328A"/>
    <w:rsid w:val="00264292"/>
    <w:rsid w:val="002D0383"/>
    <w:rsid w:val="002E2F2B"/>
    <w:rsid w:val="002F56A2"/>
    <w:rsid w:val="00333373"/>
    <w:rsid w:val="003A3639"/>
    <w:rsid w:val="003B6B4B"/>
    <w:rsid w:val="004217CB"/>
    <w:rsid w:val="00424C28"/>
    <w:rsid w:val="0046508F"/>
    <w:rsid w:val="004A3E8F"/>
    <w:rsid w:val="004C56F0"/>
    <w:rsid w:val="004E190B"/>
    <w:rsid w:val="004E79A7"/>
    <w:rsid w:val="00505139"/>
    <w:rsid w:val="00533946"/>
    <w:rsid w:val="00536B52"/>
    <w:rsid w:val="005748EA"/>
    <w:rsid w:val="005A714B"/>
    <w:rsid w:val="005B68B5"/>
    <w:rsid w:val="005D3CDE"/>
    <w:rsid w:val="0060306F"/>
    <w:rsid w:val="0066218D"/>
    <w:rsid w:val="00675DAA"/>
    <w:rsid w:val="0068521B"/>
    <w:rsid w:val="00691BC0"/>
    <w:rsid w:val="006A41B8"/>
    <w:rsid w:val="006A6418"/>
    <w:rsid w:val="007364DF"/>
    <w:rsid w:val="007424D3"/>
    <w:rsid w:val="007A3EC1"/>
    <w:rsid w:val="007E05AE"/>
    <w:rsid w:val="00814FEB"/>
    <w:rsid w:val="0082793F"/>
    <w:rsid w:val="00830950"/>
    <w:rsid w:val="00836D5C"/>
    <w:rsid w:val="00856BB5"/>
    <w:rsid w:val="008572D7"/>
    <w:rsid w:val="00875C81"/>
    <w:rsid w:val="00892C8C"/>
    <w:rsid w:val="008B1BAF"/>
    <w:rsid w:val="008D0819"/>
    <w:rsid w:val="00902FF4"/>
    <w:rsid w:val="009140F2"/>
    <w:rsid w:val="00915AE2"/>
    <w:rsid w:val="0093084D"/>
    <w:rsid w:val="0094540B"/>
    <w:rsid w:val="009761B9"/>
    <w:rsid w:val="00982A3F"/>
    <w:rsid w:val="0099300D"/>
    <w:rsid w:val="009C57A3"/>
    <w:rsid w:val="009D7B71"/>
    <w:rsid w:val="00A13BEF"/>
    <w:rsid w:val="00A15AF5"/>
    <w:rsid w:val="00A31B06"/>
    <w:rsid w:val="00A371E9"/>
    <w:rsid w:val="00A40210"/>
    <w:rsid w:val="00A57BD9"/>
    <w:rsid w:val="00A87CB8"/>
    <w:rsid w:val="00AB095A"/>
    <w:rsid w:val="00AC45C9"/>
    <w:rsid w:val="00AF483F"/>
    <w:rsid w:val="00AF7B57"/>
    <w:rsid w:val="00B4237F"/>
    <w:rsid w:val="00B854EF"/>
    <w:rsid w:val="00B85651"/>
    <w:rsid w:val="00B92292"/>
    <w:rsid w:val="00BA1C8A"/>
    <w:rsid w:val="00BC6255"/>
    <w:rsid w:val="00C10427"/>
    <w:rsid w:val="00C232DB"/>
    <w:rsid w:val="00C33E46"/>
    <w:rsid w:val="00C36163"/>
    <w:rsid w:val="00C43844"/>
    <w:rsid w:val="00C53CA1"/>
    <w:rsid w:val="00C77BC2"/>
    <w:rsid w:val="00CF2ED4"/>
    <w:rsid w:val="00D12E5F"/>
    <w:rsid w:val="00D40CA4"/>
    <w:rsid w:val="00D42326"/>
    <w:rsid w:val="00D63009"/>
    <w:rsid w:val="00D93D23"/>
    <w:rsid w:val="00DB5B81"/>
    <w:rsid w:val="00DD1A5E"/>
    <w:rsid w:val="00DD72E2"/>
    <w:rsid w:val="00DE5C91"/>
    <w:rsid w:val="00E02D87"/>
    <w:rsid w:val="00E55A1A"/>
    <w:rsid w:val="00E868F4"/>
    <w:rsid w:val="00EA19E6"/>
    <w:rsid w:val="00EA3F73"/>
    <w:rsid w:val="00EE0B26"/>
    <w:rsid w:val="00EE5F6B"/>
    <w:rsid w:val="00F044DD"/>
    <w:rsid w:val="00F75A45"/>
    <w:rsid w:val="00F91AF5"/>
    <w:rsid w:val="00FA3276"/>
    <w:rsid w:val="00FA3B8E"/>
    <w:rsid w:val="00FC00C9"/>
    <w:rsid w:val="00FE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4FA7"/>
  <w15:docId w15:val="{466DF679-B7EE-BE4A-8DE9-0722A272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C0"/>
  </w:style>
  <w:style w:type="paragraph" w:styleId="Heading1">
    <w:name w:val="heading 1"/>
    <w:basedOn w:val="Normal"/>
    <w:next w:val="Normal"/>
    <w:link w:val="Heading1Char"/>
    <w:uiPriority w:val="9"/>
    <w:qFormat/>
    <w:rsid w:val="00675DA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9E6"/>
    <w:rPr>
      <w:sz w:val="16"/>
      <w:szCs w:val="16"/>
    </w:rPr>
  </w:style>
  <w:style w:type="paragraph" w:styleId="CommentText">
    <w:name w:val="annotation text"/>
    <w:basedOn w:val="Normal"/>
    <w:link w:val="CommentTextChar"/>
    <w:uiPriority w:val="99"/>
    <w:semiHidden/>
    <w:unhideWhenUsed/>
    <w:rsid w:val="00EA19E6"/>
    <w:rPr>
      <w:sz w:val="20"/>
      <w:szCs w:val="20"/>
    </w:rPr>
  </w:style>
  <w:style w:type="character" w:customStyle="1" w:styleId="CommentTextChar">
    <w:name w:val="Comment Text Char"/>
    <w:basedOn w:val="DefaultParagraphFont"/>
    <w:link w:val="CommentText"/>
    <w:uiPriority w:val="99"/>
    <w:semiHidden/>
    <w:rsid w:val="00EA19E6"/>
    <w:rPr>
      <w:sz w:val="20"/>
      <w:szCs w:val="20"/>
    </w:rPr>
  </w:style>
  <w:style w:type="paragraph" w:styleId="CommentSubject">
    <w:name w:val="annotation subject"/>
    <w:basedOn w:val="CommentText"/>
    <w:next w:val="CommentText"/>
    <w:link w:val="CommentSubjectChar"/>
    <w:uiPriority w:val="99"/>
    <w:semiHidden/>
    <w:unhideWhenUsed/>
    <w:rsid w:val="00EA19E6"/>
    <w:rPr>
      <w:b/>
      <w:bCs/>
    </w:rPr>
  </w:style>
  <w:style w:type="character" w:customStyle="1" w:styleId="CommentSubjectChar">
    <w:name w:val="Comment Subject Char"/>
    <w:basedOn w:val="CommentTextChar"/>
    <w:link w:val="CommentSubject"/>
    <w:uiPriority w:val="99"/>
    <w:semiHidden/>
    <w:rsid w:val="00EA19E6"/>
    <w:rPr>
      <w:b/>
      <w:bCs/>
      <w:sz w:val="20"/>
      <w:szCs w:val="20"/>
    </w:rPr>
  </w:style>
  <w:style w:type="paragraph" w:styleId="BalloonText">
    <w:name w:val="Balloon Text"/>
    <w:basedOn w:val="Normal"/>
    <w:link w:val="BalloonTextChar"/>
    <w:uiPriority w:val="99"/>
    <w:semiHidden/>
    <w:unhideWhenUsed/>
    <w:rsid w:val="00EA19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19E6"/>
    <w:rPr>
      <w:rFonts w:ascii="Times New Roman" w:hAnsi="Times New Roman" w:cs="Times New Roman"/>
      <w:sz w:val="18"/>
      <w:szCs w:val="18"/>
    </w:rPr>
  </w:style>
  <w:style w:type="paragraph" w:styleId="Revision">
    <w:name w:val="Revision"/>
    <w:hidden/>
    <w:uiPriority w:val="99"/>
    <w:semiHidden/>
    <w:rsid w:val="008572D7"/>
  </w:style>
  <w:style w:type="paragraph" w:styleId="ListParagraph">
    <w:name w:val="List Paragraph"/>
    <w:basedOn w:val="Normal"/>
    <w:uiPriority w:val="34"/>
    <w:qFormat/>
    <w:rsid w:val="00675DAA"/>
    <w:pPr>
      <w:ind w:left="720"/>
      <w:contextualSpacing/>
    </w:pPr>
  </w:style>
  <w:style w:type="character" w:customStyle="1" w:styleId="Heading1Char">
    <w:name w:val="Heading 1 Char"/>
    <w:basedOn w:val="DefaultParagraphFont"/>
    <w:link w:val="Heading1"/>
    <w:uiPriority w:val="9"/>
    <w:rsid w:val="00675D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C6E88-A445-0C49-84CE-83A2A0E2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Hunter</dc:creator>
  <cp:keywords/>
  <dc:description/>
  <cp:lastModifiedBy>James K</cp:lastModifiedBy>
  <cp:revision>8</cp:revision>
  <dcterms:created xsi:type="dcterms:W3CDTF">2018-05-10T17:51:00Z</dcterms:created>
  <dcterms:modified xsi:type="dcterms:W3CDTF">2018-05-29T03:15:00Z</dcterms:modified>
</cp:coreProperties>
</file>